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AEE28" w14:textId="77777777" w:rsidR="004174B4" w:rsidRPr="00FD7962" w:rsidRDefault="03B39210" w:rsidP="00F85BB9">
      <w:pPr>
        <w:spacing w:after="10" w:line="240" w:lineRule="auto"/>
        <w:ind w:left="-30"/>
        <w:jc w:val="center"/>
        <w:rPr>
          <w:rFonts w:ascii="Trebuchet MS" w:eastAsia="Times New Roman" w:hAnsi="Trebuchet MS" w:cs="Times New Roman"/>
          <w:b/>
          <w:color w:val="000000" w:themeColor="text1"/>
          <w:sz w:val="28"/>
          <w:szCs w:val="28"/>
        </w:rPr>
      </w:pPr>
      <w:r w:rsidRPr="03B39210">
        <w:rPr>
          <w:rFonts w:ascii="Trebuchet MS" w:eastAsia="Times New Roman" w:hAnsi="Trebuchet MS" w:cs="Times New Roman"/>
          <w:b/>
          <w:bCs/>
          <w:color w:val="000000" w:themeColor="text1"/>
          <w:sz w:val="28"/>
          <w:szCs w:val="28"/>
        </w:rPr>
        <w:t>Faculdade de Engenharia da Universidade do Porto</w:t>
      </w:r>
    </w:p>
    <w:p w14:paraId="728F673E" w14:textId="77777777" w:rsidR="00575295" w:rsidRDefault="00575295" w:rsidP="004174B4">
      <w:pPr>
        <w:spacing w:after="10" w:line="240" w:lineRule="auto"/>
        <w:ind w:left="-30" w:firstLine="390"/>
        <w:jc w:val="center"/>
        <w:rPr>
          <w:rFonts w:ascii="Times New Roman" w:eastAsia="Times New Roman" w:hAnsi="Times New Roman" w:cs="Times New Roman"/>
          <w:sz w:val="24"/>
          <w:szCs w:val="24"/>
        </w:rPr>
      </w:pPr>
    </w:p>
    <w:p w14:paraId="523CD15A" w14:textId="77777777" w:rsidR="00E31476" w:rsidRPr="004174B4" w:rsidRDefault="00E31476" w:rsidP="004174B4">
      <w:pPr>
        <w:spacing w:after="10" w:line="240" w:lineRule="auto"/>
        <w:ind w:left="-30" w:firstLine="390"/>
        <w:jc w:val="center"/>
        <w:rPr>
          <w:rFonts w:ascii="Times New Roman" w:eastAsia="Times New Roman" w:hAnsi="Times New Roman" w:cs="Times New Roman"/>
          <w:sz w:val="24"/>
          <w:szCs w:val="24"/>
        </w:rPr>
      </w:pPr>
    </w:p>
    <w:p w14:paraId="0278B940" w14:textId="77777777" w:rsidR="004174B4" w:rsidRPr="004174B4" w:rsidRDefault="004174B4" w:rsidP="004174B4">
      <w:pPr>
        <w:spacing w:after="0" w:line="240" w:lineRule="auto"/>
        <w:rPr>
          <w:rFonts w:ascii="Times New Roman" w:eastAsia="Times New Roman" w:hAnsi="Times New Roman" w:cs="Times New Roman"/>
          <w:sz w:val="24"/>
          <w:szCs w:val="24"/>
        </w:rPr>
      </w:pPr>
    </w:p>
    <w:p w14:paraId="6C678C50" w14:textId="77777777" w:rsidR="004174B4" w:rsidRPr="004174B4" w:rsidRDefault="004174B4" w:rsidP="004174B4">
      <w:pPr>
        <w:spacing w:after="10" w:line="240" w:lineRule="auto"/>
        <w:ind w:left="-30" w:firstLine="390"/>
        <w:jc w:val="center"/>
        <w:rPr>
          <w:rFonts w:ascii="Times New Roman" w:eastAsia="Times New Roman" w:hAnsi="Times New Roman" w:cs="Times New Roman"/>
          <w:sz w:val="24"/>
          <w:szCs w:val="24"/>
        </w:rPr>
      </w:pPr>
      <w:r>
        <w:rPr>
          <w:noProof/>
        </w:rPr>
        <w:drawing>
          <wp:inline distT="0" distB="0" distL="0" distR="0" wp14:anchorId="693C13CF" wp14:editId="50A25C7F">
            <wp:extent cx="2552700" cy="942975"/>
            <wp:effectExtent l="0" t="0" r="0" b="9525"/>
            <wp:docPr id="1648419223" name="picture" descr="https://lh4.googleusercontent.com/KN0c5breynWIjN6JL3TyNSjnjG26OTavoPdQBS18HopE_CQgrIM2nmgDCq18y8nbk4p0lttE_oSIoFBAyQ1eeNGzPbXPodeXEEsizZZ644qNvRZaLgQsnD4poMUGgaDTCVsxI8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552700" cy="942975"/>
                    </a:xfrm>
                    <a:prstGeom prst="rect">
                      <a:avLst/>
                    </a:prstGeom>
                  </pic:spPr>
                </pic:pic>
              </a:graphicData>
            </a:graphic>
          </wp:inline>
        </w:drawing>
      </w:r>
    </w:p>
    <w:p w14:paraId="5B7EBE84" w14:textId="77777777" w:rsidR="004174B4" w:rsidRPr="004174B4" w:rsidRDefault="004174B4" w:rsidP="004174B4">
      <w:pPr>
        <w:spacing w:after="240" w:line="240" w:lineRule="auto"/>
        <w:rPr>
          <w:rFonts w:ascii="Times New Roman" w:eastAsia="Times New Roman" w:hAnsi="Times New Roman" w:cs="Times New Roman"/>
          <w:sz w:val="24"/>
          <w:szCs w:val="24"/>
        </w:rPr>
      </w:pPr>
    </w:p>
    <w:p w14:paraId="285FBCA0" w14:textId="77777777" w:rsidR="004174B4" w:rsidRPr="004174B4" w:rsidRDefault="004174B4" w:rsidP="03B39210">
      <w:pPr>
        <w:spacing w:after="10" w:line="240" w:lineRule="auto"/>
        <w:ind w:left="-30" w:firstLine="390"/>
        <w:jc w:val="center"/>
        <w:rPr>
          <w:rFonts w:ascii="Times New Roman" w:eastAsia="Times New Roman" w:hAnsi="Times New Roman" w:cs="Times New Roman"/>
          <w:sz w:val="24"/>
          <w:szCs w:val="24"/>
        </w:rPr>
      </w:pPr>
      <w:r>
        <w:br/>
      </w:r>
      <w:r w:rsidR="03B39210" w:rsidRPr="03B39210">
        <w:rPr>
          <w:rFonts w:ascii="Trebuchet MS" w:eastAsia="Times New Roman" w:hAnsi="Trebuchet MS" w:cs="Times New Roman"/>
          <w:b/>
          <w:bCs/>
          <w:color w:val="000000" w:themeColor="text1"/>
          <w:sz w:val="36"/>
          <w:szCs w:val="36"/>
        </w:rPr>
        <w:t>Relatório Projeto CAL</w:t>
      </w:r>
    </w:p>
    <w:p w14:paraId="7BD40476" w14:textId="77777777" w:rsidR="004174B4" w:rsidRDefault="03B39210" w:rsidP="03B39210">
      <w:pPr>
        <w:spacing w:after="0" w:line="240" w:lineRule="auto"/>
        <w:jc w:val="center"/>
        <w:rPr>
          <w:rFonts w:ascii="Arial" w:eastAsia="Times New Roman" w:hAnsi="Arial" w:cs="Arial"/>
          <w:color w:val="000000" w:themeColor="text1"/>
          <w:sz w:val="28"/>
          <w:szCs w:val="28"/>
        </w:rPr>
      </w:pPr>
      <w:r w:rsidRPr="03B39210">
        <w:rPr>
          <w:rFonts w:ascii="Arial" w:eastAsia="Times New Roman" w:hAnsi="Arial" w:cs="Arial"/>
          <w:color w:val="000000" w:themeColor="text1"/>
          <w:sz w:val="28"/>
          <w:szCs w:val="28"/>
        </w:rPr>
        <w:t>Parte 1</w:t>
      </w:r>
    </w:p>
    <w:p w14:paraId="0FBC27DE" w14:textId="77777777" w:rsidR="004174B4" w:rsidRPr="004174B4" w:rsidRDefault="004174B4" w:rsidP="004174B4">
      <w:pPr>
        <w:spacing w:after="0" w:line="240" w:lineRule="auto"/>
        <w:jc w:val="center"/>
        <w:rPr>
          <w:rFonts w:ascii="Times New Roman" w:eastAsia="Times New Roman" w:hAnsi="Times New Roman" w:cs="Times New Roman"/>
          <w:sz w:val="24"/>
          <w:szCs w:val="24"/>
          <w:u w:val="single"/>
        </w:rPr>
      </w:pPr>
    </w:p>
    <w:p w14:paraId="40523302" w14:textId="77777777" w:rsidR="004174B4" w:rsidRPr="000F6FD6" w:rsidRDefault="03B39210" w:rsidP="00FD7962">
      <w:pPr>
        <w:spacing w:after="10" w:line="240" w:lineRule="auto"/>
        <w:ind w:left="-30" w:firstLine="390"/>
        <w:jc w:val="center"/>
        <w:rPr>
          <w:rFonts w:ascii="Times New Roman" w:eastAsia="Times New Roman" w:hAnsi="Times New Roman" w:cs="Times New Roman"/>
          <w:i/>
          <w:sz w:val="36"/>
          <w:szCs w:val="36"/>
        </w:rPr>
      </w:pPr>
      <w:proofErr w:type="spellStart"/>
      <w:r w:rsidRPr="03B39210">
        <w:rPr>
          <w:rFonts w:ascii="Times New Roman" w:eastAsia="Times New Roman" w:hAnsi="Times New Roman" w:cs="Times New Roman"/>
          <w:i/>
          <w:iCs/>
          <w:sz w:val="36"/>
          <w:szCs w:val="36"/>
        </w:rPr>
        <w:t>RideSharing</w:t>
      </w:r>
      <w:proofErr w:type="spellEnd"/>
      <w:r w:rsidRPr="03B39210">
        <w:rPr>
          <w:rFonts w:ascii="Times New Roman" w:eastAsia="Times New Roman" w:hAnsi="Times New Roman" w:cs="Times New Roman"/>
          <w:i/>
          <w:iCs/>
          <w:sz w:val="36"/>
          <w:szCs w:val="36"/>
        </w:rPr>
        <w:t>: partilha de viagens</w:t>
      </w:r>
    </w:p>
    <w:p w14:paraId="2C7BB8E2" w14:textId="33D3D817" w:rsidR="001D29F2" w:rsidRPr="00E867B3" w:rsidRDefault="03B39210" w:rsidP="03B39210">
      <w:pPr>
        <w:spacing w:after="10" w:line="240" w:lineRule="auto"/>
        <w:ind w:left="-30" w:firstLine="390"/>
        <w:jc w:val="center"/>
        <w:rPr>
          <w:rFonts w:ascii="Times New Roman" w:eastAsia="Times New Roman" w:hAnsi="Times New Roman" w:cs="Times New Roman"/>
          <w:sz w:val="24"/>
          <w:szCs w:val="24"/>
        </w:rPr>
      </w:pPr>
      <w:r w:rsidRPr="03B39210">
        <w:rPr>
          <w:rFonts w:ascii="Times New Roman" w:eastAsia="Times New Roman" w:hAnsi="Times New Roman" w:cs="Times New Roman"/>
          <w:sz w:val="24"/>
          <w:szCs w:val="24"/>
        </w:rPr>
        <w:t>11 abril 2018</w:t>
      </w:r>
    </w:p>
    <w:p w14:paraId="0CAC0B90" w14:textId="77777777" w:rsidR="00BC0DCB" w:rsidRDefault="00BC0DCB" w:rsidP="004174B4">
      <w:pPr>
        <w:spacing w:after="240" w:line="240" w:lineRule="auto"/>
        <w:rPr>
          <w:rFonts w:eastAsia="Times New Roman" w:cstheme="minorHAnsi"/>
          <w:sz w:val="24"/>
          <w:szCs w:val="24"/>
        </w:rPr>
      </w:pPr>
    </w:p>
    <w:p w14:paraId="7492D101" w14:textId="77777777" w:rsidR="0014691C" w:rsidRDefault="0014691C" w:rsidP="004174B4">
      <w:pPr>
        <w:spacing w:after="240" w:line="240" w:lineRule="auto"/>
        <w:rPr>
          <w:rFonts w:eastAsia="Times New Roman" w:cstheme="minorHAnsi"/>
          <w:sz w:val="24"/>
          <w:szCs w:val="24"/>
        </w:rPr>
      </w:pPr>
    </w:p>
    <w:p w14:paraId="3C79D1DA" w14:textId="77777777" w:rsidR="0014691C" w:rsidRDefault="0014691C" w:rsidP="004174B4">
      <w:pPr>
        <w:spacing w:after="240" w:line="240" w:lineRule="auto"/>
        <w:rPr>
          <w:rFonts w:eastAsia="Times New Roman" w:cstheme="minorHAnsi"/>
          <w:sz w:val="24"/>
          <w:szCs w:val="24"/>
        </w:rPr>
      </w:pPr>
    </w:p>
    <w:p w14:paraId="162DB61C" w14:textId="77777777" w:rsidR="0014691C" w:rsidRDefault="0014691C" w:rsidP="004174B4">
      <w:pPr>
        <w:spacing w:after="240" w:line="240" w:lineRule="auto"/>
        <w:rPr>
          <w:rFonts w:eastAsia="Times New Roman" w:cstheme="minorHAnsi"/>
          <w:sz w:val="24"/>
          <w:szCs w:val="24"/>
        </w:rPr>
      </w:pPr>
    </w:p>
    <w:p w14:paraId="6546ABF3" w14:textId="77777777" w:rsidR="0014691C" w:rsidRDefault="0014691C" w:rsidP="004174B4">
      <w:pPr>
        <w:spacing w:after="240" w:line="240" w:lineRule="auto"/>
        <w:rPr>
          <w:rFonts w:eastAsia="Times New Roman" w:cstheme="minorHAnsi"/>
          <w:sz w:val="24"/>
          <w:szCs w:val="24"/>
        </w:rPr>
      </w:pPr>
    </w:p>
    <w:p w14:paraId="1470A90D" w14:textId="77777777" w:rsidR="0014691C" w:rsidRDefault="0014691C" w:rsidP="004174B4">
      <w:pPr>
        <w:spacing w:after="240" w:line="240" w:lineRule="auto"/>
        <w:rPr>
          <w:rFonts w:eastAsia="Times New Roman" w:cstheme="minorHAnsi"/>
          <w:sz w:val="24"/>
          <w:szCs w:val="24"/>
        </w:rPr>
      </w:pPr>
    </w:p>
    <w:p w14:paraId="067E6DC7" w14:textId="77777777" w:rsidR="0014691C" w:rsidRDefault="0014691C" w:rsidP="004174B4">
      <w:pPr>
        <w:spacing w:after="240" w:line="240" w:lineRule="auto"/>
        <w:rPr>
          <w:rFonts w:eastAsia="Times New Roman" w:cstheme="minorHAnsi"/>
          <w:sz w:val="24"/>
          <w:szCs w:val="24"/>
        </w:rPr>
      </w:pPr>
    </w:p>
    <w:p w14:paraId="0B73649D" w14:textId="77777777" w:rsidR="0014691C" w:rsidRDefault="0014691C" w:rsidP="004174B4">
      <w:pPr>
        <w:spacing w:after="240" w:line="240" w:lineRule="auto"/>
        <w:rPr>
          <w:rFonts w:eastAsia="Times New Roman" w:cstheme="minorHAnsi"/>
          <w:sz w:val="24"/>
          <w:szCs w:val="24"/>
        </w:rPr>
      </w:pPr>
    </w:p>
    <w:p w14:paraId="22F6E1E4" w14:textId="77777777" w:rsidR="0014691C" w:rsidRDefault="0014691C" w:rsidP="004174B4">
      <w:pPr>
        <w:spacing w:after="240" w:line="240" w:lineRule="auto"/>
        <w:rPr>
          <w:rFonts w:eastAsia="Times New Roman" w:cstheme="minorHAnsi"/>
          <w:sz w:val="24"/>
          <w:szCs w:val="24"/>
        </w:rPr>
      </w:pPr>
    </w:p>
    <w:p w14:paraId="0C0037B8" w14:textId="77777777" w:rsidR="0014691C" w:rsidRDefault="0014691C" w:rsidP="004174B4">
      <w:pPr>
        <w:spacing w:after="240" w:line="240" w:lineRule="auto"/>
        <w:rPr>
          <w:rFonts w:eastAsia="Times New Roman" w:cstheme="minorHAnsi"/>
          <w:sz w:val="24"/>
          <w:szCs w:val="24"/>
        </w:rPr>
      </w:pPr>
    </w:p>
    <w:p w14:paraId="1334DDD3" w14:textId="77777777" w:rsidR="0014691C" w:rsidRDefault="0014691C" w:rsidP="004174B4">
      <w:pPr>
        <w:spacing w:after="240" w:line="240" w:lineRule="auto"/>
        <w:rPr>
          <w:rFonts w:eastAsia="Times New Roman" w:cstheme="minorHAnsi"/>
          <w:sz w:val="24"/>
          <w:szCs w:val="24"/>
        </w:rPr>
      </w:pPr>
    </w:p>
    <w:p w14:paraId="0C331BFA" w14:textId="77777777" w:rsidR="0014691C" w:rsidRDefault="0014691C" w:rsidP="004174B4">
      <w:pPr>
        <w:spacing w:after="240" w:line="240" w:lineRule="auto"/>
        <w:rPr>
          <w:rFonts w:eastAsia="Times New Roman" w:cstheme="minorHAnsi"/>
          <w:sz w:val="24"/>
          <w:szCs w:val="24"/>
        </w:rPr>
      </w:pPr>
    </w:p>
    <w:p w14:paraId="13B19DB3" w14:textId="77777777" w:rsidR="0014691C" w:rsidRPr="00C55822" w:rsidRDefault="0014691C" w:rsidP="004174B4">
      <w:pPr>
        <w:spacing w:after="240" w:line="240" w:lineRule="auto"/>
        <w:rPr>
          <w:rFonts w:eastAsia="Times New Roman" w:cstheme="minorHAnsi"/>
          <w:sz w:val="24"/>
          <w:szCs w:val="24"/>
        </w:rPr>
      </w:pPr>
    </w:p>
    <w:p w14:paraId="71CB5635" w14:textId="77777777" w:rsidR="004174B4" w:rsidRPr="00C55822" w:rsidRDefault="03B39210" w:rsidP="03B39210">
      <w:pPr>
        <w:spacing w:after="10" w:line="240" w:lineRule="auto"/>
        <w:ind w:left="-30" w:firstLine="30"/>
        <w:jc w:val="center"/>
        <w:rPr>
          <w:rFonts w:eastAsia="Times New Roman"/>
          <w:sz w:val="24"/>
          <w:szCs w:val="24"/>
        </w:rPr>
      </w:pPr>
      <w:r w:rsidRPr="03B39210">
        <w:rPr>
          <w:rFonts w:eastAsia="Times New Roman"/>
          <w:color w:val="000000" w:themeColor="text1"/>
        </w:rPr>
        <w:t>Grupo 10 – Turma 2</w:t>
      </w:r>
    </w:p>
    <w:p w14:paraId="20B7360D" w14:textId="77777777" w:rsidR="004174B4" w:rsidRPr="00C55822" w:rsidRDefault="004174B4" w:rsidP="00087442">
      <w:pPr>
        <w:spacing w:after="0" w:line="240" w:lineRule="auto"/>
        <w:jc w:val="both"/>
        <w:rPr>
          <w:rFonts w:eastAsia="Times New Roman" w:cstheme="minorHAnsi"/>
          <w:sz w:val="24"/>
          <w:szCs w:val="24"/>
        </w:rPr>
      </w:pPr>
    </w:p>
    <w:p w14:paraId="2FA161DF" w14:textId="77777777" w:rsidR="004174B4" w:rsidRPr="00C55822" w:rsidRDefault="004174B4" w:rsidP="03B39210">
      <w:pPr>
        <w:spacing w:after="10" w:line="240" w:lineRule="auto"/>
        <w:ind w:left="-30" w:firstLine="30"/>
        <w:jc w:val="both"/>
        <w:rPr>
          <w:rFonts w:eastAsia="Times New Roman"/>
          <w:sz w:val="24"/>
          <w:szCs w:val="24"/>
        </w:rPr>
      </w:pPr>
      <w:r w:rsidRPr="03B39210">
        <w:rPr>
          <w:rFonts w:eastAsia="Times New Roman"/>
          <w:color w:val="000000"/>
          <w:sz w:val="20"/>
          <w:szCs w:val="20"/>
        </w:rPr>
        <w:t xml:space="preserve">Gonçalo Santos </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C55822">
        <w:rPr>
          <w:rFonts w:eastAsia="Times New Roman" w:cstheme="minorHAnsi"/>
          <w:color w:val="000000"/>
          <w:sz w:val="20"/>
          <w:szCs w:val="20"/>
        </w:rPr>
        <w:tab/>
      </w:r>
      <w:r w:rsidRPr="03B39210">
        <w:rPr>
          <w:rFonts w:eastAsia="Times New Roman"/>
          <w:color w:val="000000"/>
          <w:sz w:val="20"/>
          <w:szCs w:val="20"/>
        </w:rPr>
        <w:t>20160</w:t>
      </w:r>
      <w:r w:rsidR="00B7047E" w:rsidRPr="03B39210">
        <w:rPr>
          <w:rFonts w:eastAsia="Times New Roman"/>
          <w:color w:val="000000"/>
          <w:sz w:val="20"/>
          <w:szCs w:val="20"/>
        </w:rPr>
        <w:t>3</w:t>
      </w:r>
      <w:r w:rsidR="00A32747" w:rsidRPr="03B39210">
        <w:rPr>
          <w:rFonts w:eastAsia="Times New Roman"/>
          <w:color w:val="000000"/>
          <w:sz w:val="20"/>
          <w:szCs w:val="20"/>
        </w:rPr>
        <w:t>265</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3B39210">
        <w:rPr>
          <w:rFonts w:eastAsia="Times New Roman"/>
          <w:color w:val="000000"/>
          <w:sz w:val="20"/>
          <w:szCs w:val="20"/>
        </w:rPr>
        <w:t>up201603265@fe.up.pt</w:t>
      </w:r>
    </w:p>
    <w:p w14:paraId="5D3476FC" w14:textId="77777777" w:rsidR="004174B4" w:rsidRPr="00C55822" w:rsidRDefault="004174B4" w:rsidP="03B39210">
      <w:pPr>
        <w:spacing w:after="10" w:line="240" w:lineRule="auto"/>
        <w:ind w:left="-30"/>
        <w:jc w:val="both"/>
        <w:rPr>
          <w:rFonts w:eastAsia="Times New Roman"/>
          <w:sz w:val="24"/>
          <w:szCs w:val="24"/>
          <w:u w:val="single"/>
        </w:rPr>
      </w:pPr>
      <w:r w:rsidRPr="03B39210">
        <w:rPr>
          <w:rFonts w:eastAsia="Times New Roman"/>
          <w:color w:val="000000"/>
          <w:sz w:val="20"/>
          <w:szCs w:val="20"/>
        </w:rPr>
        <w:t xml:space="preserve">João Vieira </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Pr="03B39210">
        <w:rPr>
          <w:rFonts w:eastAsia="Times New Roman"/>
          <w:color w:val="000000"/>
          <w:sz w:val="20"/>
          <w:szCs w:val="20"/>
        </w:rPr>
        <w:t>20160</w:t>
      </w:r>
      <w:r w:rsidR="003D6A9B" w:rsidRPr="03B39210">
        <w:rPr>
          <w:rFonts w:eastAsia="Times New Roman"/>
          <w:color w:val="000000"/>
          <w:sz w:val="20"/>
          <w:szCs w:val="20"/>
        </w:rPr>
        <w:t>3190</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3B39210">
        <w:rPr>
          <w:rFonts w:eastAsia="Times New Roman"/>
          <w:color w:val="000000"/>
          <w:sz w:val="20"/>
          <w:szCs w:val="20"/>
        </w:rPr>
        <w:t>up201603190@fe.up.pt</w:t>
      </w:r>
    </w:p>
    <w:p w14:paraId="40C58C9F" w14:textId="77777777" w:rsidR="004174B4" w:rsidRPr="00C55822" w:rsidRDefault="004174B4" w:rsidP="03B39210">
      <w:pPr>
        <w:spacing w:after="10" w:line="240" w:lineRule="auto"/>
        <w:ind w:left="-30"/>
        <w:jc w:val="both"/>
        <w:rPr>
          <w:rFonts w:eastAsia="Times New Roman"/>
          <w:sz w:val="24"/>
          <w:szCs w:val="24"/>
        </w:rPr>
      </w:pPr>
      <w:r w:rsidRPr="03B39210">
        <w:rPr>
          <w:rFonts w:eastAsia="Times New Roman"/>
          <w:color w:val="000000"/>
          <w:sz w:val="20"/>
          <w:szCs w:val="20"/>
        </w:rPr>
        <w:t xml:space="preserve">Susana Lima </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Pr="03B39210">
        <w:rPr>
          <w:rFonts w:eastAsia="Times New Roman"/>
          <w:color w:val="000000"/>
          <w:sz w:val="20"/>
          <w:szCs w:val="20"/>
        </w:rPr>
        <w:t>201603634</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3B39210">
        <w:rPr>
          <w:rFonts w:eastAsia="Times New Roman"/>
          <w:color w:val="000000"/>
          <w:sz w:val="20"/>
          <w:szCs w:val="20"/>
        </w:rPr>
        <w:t>up201603634@fe.up.pt</w:t>
      </w:r>
    </w:p>
    <w:p w14:paraId="0DD348D3" w14:textId="3AD9D8CA" w:rsidR="004174B4" w:rsidRPr="00C55822" w:rsidRDefault="004174B4">
      <w:pPr>
        <w:spacing w:line="259" w:lineRule="auto"/>
        <w:rPr>
          <w:rFonts w:cstheme="minorHAnsi"/>
        </w:rPr>
      </w:pPr>
      <w:r w:rsidRPr="00C55822">
        <w:rPr>
          <w:rFonts w:cstheme="minorHAnsi"/>
        </w:rPr>
        <w:br w:type="page"/>
      </w:r>
    </w:p>
    <w:sdt>
      <w:sdtPr>
        <w:rPr>
          <w:rFonts w:asciiTheme="minorHAnsi" w:eastAsiaTheme="minorEastAsia" w:hAnsiTheme="minorHAnsi" w:cstheme="minorBidi"/>
          <w:color w:val="auto"/>
          <w:sz w:val="22"/>
          <w:szCs w:val="22"/>
        </w:rPr>
        <w:id w:val="-1715964411"/>
        <w:docPartObj>
          <w:docPartGallery w:val="Table of Contents"/>
          <w:docPartUnique/>
        </w:docPartObj>
      </w:sdtPr>
      <w:sdtEndPr>
        <w:rPr>
          <w:b/>
          <w:bCs/>
        </w:rPr>
      </w:sdtEndPr>
      <w:sdtContent>
        <w:p w14:paraId="2F970B3F" w14:textId="77777777" w:rsidR="00A25470" w:rsidRDefault="03B39210">
          <w:pPr>
            <w:pStyle w:val="TOCHeading"/>
          </w:pPr>
          <w:r>
            <w:t>Conteúdo</w:t>
          </w:r>
          <w:bookmarkStart w:id="0" w:name="_GoBack"/>
          <w:bookmarkEnd w:id="0"/>
        </w:p>
        <w:p w14:paraId="50973E43" w14:textId="77777777" w:rsidR="00A25470" w:rsidRPr="00A25470" w:rsidRDefault="00A25470" w:rsidP="00A25470"/>
        <w:p w14:paraId="338F38B6" w14:textId="1D14855A" w:rsidR="0033289D" w:rsidRDefault="00A25470">
          <w:pPr>
            <w:pStyle w:val="TOC1"/>
            <w:tabs>
              <w:tab w:val="right" w:leader="dot" w:pos="8494"/>
            </w:tabs>
            <w:rPr>
              <w:ins w:id="1" w:author="João Lourenço Teixeira Vieira" w:date="2018-05-19T04:09:00Z"/>
              <w:rFonts w:cstheme="minorBidi"/>
              <w:noProof/>
            </w:rPr>
          </w:pPr>
          <w:r>
            <w:fldChar w:fldCharType="begin"/>
          </w:r>
          <w:r>
            <w:instrText xml:space="preserve"> TOC \o "1-3" \h \z \u </w:instrText>
          </w:r>
          <w:r>
            <w:fldChar w:fldCharType="separate"/>
          </w:r>
          <w:ins w:id="2" w:author="João Lourenço Teixeira Vieira" w:date="2018-05-19T04:09:00Z">
            <w:r w:rsidR="0033289D" w:rsidRPr="004023E5">
              <w:rPr>
                <w:rStyle w:val="Hyperlink"/>
                <w:noProof/>
              </w:rPr>
              <w:fldChar w:fldCharType="begin"/>
            </w:r>
            <w:r w:rsidR="0033289D" w:rsidRPr="004023E5">
              <w:rPr>
                <w:rStyle w:val="Hyperlink"/>
                <w:noProof/>
              </w:rPr>
              <w:instrText xml:space="preserve"> </w:instrText>
            </w:r>
            <w:r w:rsidR="0033289D">
              <w:rPr>
                <w:noProof/>
              </w:rPr>
              <w:instrText>HYPERLINK \l "_Toc514466321"</w:instrText>
            </w:r>
            <w:r w:rsidR="0033289D" w:rsidRPr="004023E5">
              <w:rPr>
                <w:rStyle w:val="Hyperlink"/>
                <w:noProof/>
              </w:rPr>
              <w:instrText xml:space="preserve"> </w:instrText>
            </w:r>
            <w:r w:rsidR="0033289D" w:rsidRPr="004023E5">
              <w:rPr>
                <w:rStyle w:val="Hyperlink"/>
                <w:noProof/>
              </w:rPr>
            </w:r>
            <w:r w:rsidR="0033289D" w:rsidRPr="004023E5">
              <w:rPr>
                <w:rStyle w:val="Hyperlink"/>
                <w:noProof/>
              </w:rPr>
              <w:fldChar w:fldCharType="separate"/>
            </w:r>
            <w:r w:rsidR="0033289D" w:rsidRPr="004023E5">
              <w:rPr>
                <w:rStyle w:val="Hyperlink"/>
                <w:noProof/>
              </w:rPr>
              <w:t>Introdução</w:t>
            </w:r>
            <w:r w:rsidR="0033289D">
              <w:rPr>
                <w:noProof/>
                <w:webHidden/>
              </w:rPr>
              <w:tab/>
            </w:r>
            <w:r w:rsidR="0033289D">
              <w:rPr>
                <w:noProof/>
                <w:webHidden/>
              </w:rPr>
              <w:fldChar w:fldCharType="begin"/>
            </w:r>
            <w:r w:rsidR="0033289D">
              <w:rPr>
                <w:noProof/>
                <w:webHidden/>
              </w:rPr>
              <w:instrText xml:space="preserve"> PAGEREF _Toc514466321 \h </w:instrText>
            </w:r>
            <w:r w:rsidR="0033289D">
              <w:rPr>
                <w:noProof/>
                <w:webHidden/>
              </w:rPr>
            </w:r>
          </w:ins>
          <w:r w:rsidR="0033289D">
            <w:rPr>
              <w:noProof/>
              <w:webHidden/>
            </w:rPr>
            <w:fldChar w:fldCharType="separate"/>
          </w:r>
          <w:ins w:id="3" w:author="João Lourenço Teixeira Vieira" w:date="2018-05-19T04:09:00Z">
            <w:r w:rsidR="0033289D">
              <w:rPr>
                <w:noProof/>
                <w:webHidden/>
              </w:rPr>
              <w:t>2</w:t>
            </w:r>
            <w:r w:rsidR="0033289D">
              <w:rPr>
                <w:noProof/>
                <w:webHidden/>
              </w:rPr>
              <w:fldChar w:fldCharType="end"/>
            </w:r>
            <w:r w:rsidR="0033289D" w:rsidRPr="004023E5">
              <w:rPr>
                <w:rStyle w:val="Hyperlink"/>
                <w:noProof/>
              </w:rPr>
              <w:fldChar w:fldCharType="end"/>
            </w:r>
          </w:ins>
        </w:p>
        <w:p w14:paraId="187F7423" w14:textId="4072F33D" w:rsidR="0033289D" w:rsidRDefault="0033289D">
          <w:pPr>
            <w:pStyle w:val="TOC1"/>
            <w:tabs>
              <w:tab w:val="right" w:leader="dot" w:pos="8494"/>
            </w:tabs>
            <w:rPr>
              <w:ins w:id="4" w:author="João Lourenço Teixeira Vieira" w:date="2018-05-19T04:09:00Z"/>
              <w:rFonts w:cstheme="minorBidi"/>
              <w:noProof/>
            </w:rPr>
          </w:pPr>
          <w:ins w:id="5" w:author="João Lourenço Teixeira Vieira" w:date="2018-05-19T04:09:00Z">
            <w:r w:rsidRPr="004023E5">
              <w:rPr>
                <w:rStyle w:val="Hyperlink"/>
                <w:noProof/>
              </w:rPr>
              <w:fldChar w:fldCharType="begin"/>
            </w:r>
            <w:r w:rsidRPr="004023E5">
              <w:rPr>
                <w:rStyle w:val="Hyperlink"/>
                <w:noProof/>
              </w:rPr>
              <w:instrText xml:space="preserve"> </w:instrText>
            </w:r>
            <w:r>
              <w:rPr>
                <w:noProof/>
              </w:rPr>
              <w:instrText>HYPERLINK \l "_Toc514466322"</w:instrText>
            </w:r>
            <w:r w:rsidRPr="004023E5">
              <w:rPr>
                <w:rStyle w:val="Hyperlink"/>
                <w:noProof/>
              </w:rPr>
              <w:instrText xml:space="preserve"> </w:instrText>
            </w:r>
            <w:r w:rsidRPr="004023E5">
              <w:rPr>
                <w:rStyle w:val="Hyperlink"/>
                <w:noProof/>
              </w:rPr>
            </w:r>
            <w:r w:rsidRPr="004023E5">
              <w:rPr>
                <w:rStyle w:val="Hyperlink"/>
                <w:noProof/>
              </w:rPr>
              <w:fldChar w:fldCharType="separate"/>
            </w:r>
            <w:r w:rsidRPr="004023E5">
              <w:rPr>
                <w:rStyle w:val="Hyperlink"/>
                <w:noProof/>
              </w:rPr>
              <w:t>Explicação do problema</w:t>
            </w:r>
            <w:r>
              <w:rPr>
                <w:noProof/>
                <w:webHidden/>
              </w:rPr>
              <w:tab/>
            </w:r>
            <w:r>
              <w:rPr>
                <w:noProof/>
                <w:webHidden/>
              </w:rPr>
              <w:fldChar w:fldCharType="begin"/>
            </w:r>
            <w:r>
              <w:rPr>
                <w:noProof/>
                <w:webHidden/>
              </w:rPr>
              <w:instrText xml:space="preserve"> PAGEREF _Toc514466322 \h </w:instrText>
            </w:r>
            <w:r>
              <w:rPr>
                <w:noProof/>
                <w:webHidden/>
              </w:rPr>
            </w:r>
          </w:ins>
          <w:r>
            <w:rPr>
              <w:noProof/>
              <w:webHidden/>
            </w:rPr>
            <w:fldChar w:fldCharType="separate"/>
          </w:r>
          <w:ins w:id="6" w:author="João Lourenço Teixeira Vieira" w:date="2018-05-19T04:09:00Z">
            <w:r>
              <w:rPr>
                <w:noProof/>
                <w:webHidden/>
              </w:rPr>
              <w:t>3</w:t>
            </w:r>
            <w:r>
              <w:rPr>
                <w:noProof/>
                <w:webHidden/>
              </w:rPr>
              <w:fldChar w:fldCharType="end"/>
            </w:r>
            <w:r w:rsidRPr="004023E5">
              <w:rPr>
                <w:rStyle w:val="Hyperlink"/>
                <w:noProof/>
              </w:rPr>
              <w:fldChar w:fldCharType="end"/>
            </w:r>
          </w:ins>
        </w:p>
        <w:p w14:paraId="6C972A45" w14:textId="2F251F22" w:rsidR="0033289D" w:rsidRDefault="0033289D">
          <w:pPr>
            <w:pStyle w:val="TOC1"/>
            <w:tabs>
              <w:tab w:val="right" w:leader="dot" w:pos="8494"/>
            </w:tabs>
            <w:rPr>
              <w:ins w:id="7" w:author="João Lourenço Teixeira Vieira" w:date="2018-05-19T04:09:00Z"/>
              <w:rFonts w:cstheme="minorBidi"/>
              <w:noProof/>
            </w:rPr>
          </w:pPr>
          <w:ins w:id="8" w:author="João Lourenço Teixeira Vieira" w:date="2018-05-19T04:09:00Z">
            <w:r w:rsidRPr="004023E5">
              <w:rPr>
                <w:rStyle w:val="Hyperlink"/>
                <w:noProof/>
              </w:rPr>
              <w:fldChar w:fldCharType="begin"/>
            </w:r>
            <w:r w:rsidRPr="004023E5">
              <w:rPr>
                <w:rStyle w:val="Hyperlink"/>
                <w:noProof/>
              </w:rPr>
              <w:instrText xml:space="preserve"> </w:instrText>
            </w:r>
            <w:r>
              <w:rPr>
                <w:noProof/>
              </w:rPr>
              <w:instrText>HYPERLINK \l "_Toc514466323"</w:instrText>
            </w:r>
            <w:r w:rsidRPr="004023E5">
              <w:rPr>
                <w:rStyle w:val="Hyperlink"/>
                <w:noProof/>
              </w:rPr>
              <w:instrText xml:space="preserve"> </w:instrText>
            </w:r>
            <w:r w:rsidRPr="004023E5">
              <w:rPr>
                <w:rStyle w:val="Hyperlink"/>
                <w:noProof/>
              </w:rPr>
            </w:r>
            <w:r w:rsidRPr="004023E5">
              <w:rPr>
                <w:rStyle w:val="Hyperlink"/>
                <w:noProof/>
              </w:rPr>
              <w:fldChar w:fldCharType="separate"/>
            </w:r>
            <w:r w:rsidRPr="004023E5">
              <w:rPr>
                <w:rStyle w:val="Hyperlink"/>
                <w:noProof/>
              </w:rPr>
              <w:t>Descrição do problema</w:t>
            </w:r>
            <w:r>
              <w:rPr>
                <w:noProof/>
                <w:webHidden/>
              </w:rPr>
              <w:tab/>
            </w:r>
            <w:r>
              <w:rPr>
                <w:noProof/>
                <w:webHidden/>
              </w:rPr>
              <w:fldChar w:fldCharType="begin"/>
            </w:r>
            <w:r>
              <w:rPr>
                <w:noProof/>
                <w:webHidden/>
              </w:rPr>
              <w:instrText xml:space="preserve"> PAGEREF _Toc514466323 \h </w:instrText>
            </w:r>
            <w:r>
              <w:rPr>
                <w:noProof/>
                <w:webHidden/>
              </w:rPr>
            </w:r>
          </w:ins>
          <w:r>
            <w:rPr>
              <w:noProof/>
              <w:webHidden/>
            </w:rPr>
            <w:fldChar w:fldCharType="separate"/>
          </w:r>
          <w:ins w:id="9" w:author="João Lourenço Teixeira Vieira" w:date="2018-05-19T04:09:00Z">
            <w:r>
              <w:rPr>
                <w:noProof/>
                <w:webHidden/>
              </w:rPr>
              <w:t>4</w:t>
            </w:r>
            <w:r>
              <w:rPr>
                <w:noProof/>
                <w:webHidden/>
              </w:rPr>
              <w:fldChar w:fldCharType="end"/>
            </w:r>
            <w:r w:rsidRPr="004023E5">
              <w:rPr>
                <w:rStyle w:val="Hyperlink"/>
                <w:noProof/>
              </w:rPr>
              <w:fldChar w:fldCharType="end"/>
            </w:r>
          </w:ins>
        </w:p>
        <w:p w14:paraId="7E3D84CF" w14:textId="42C7DFA4" w:rsidR="0033289D" w:rsidRDefault="0033289D">
          <w:pPr>
            <w:pStyle w:val="TOC2"/>
            <w:tabs>
              <w:tab w:val="right" w:leader="dot" w:pos="8494"/>
            </w:tabs>
            <w:rPr>
              <w:ins w:id="10" w:author="João Lourenço Teixeira Vieira" w:date="2018-05-19T04:09:00Z"/>
              <w:noProof/>
            </w:rPr>
          </w:pPr>
          <w:ins w:id="11" w:author="João Lourenço Teixeira Vieira" w:date="2018-05-19T04:09:00Z">
            <w:r w:rsidRPr="004023E5">
              <w:rPr>
                <w:rStyle w:val="Hyperlink"/>
                <w:noProof/>
              </w:rPr>
              <w:fldChar w:fldCharType="begin"/>
            </w:r>
            <w:r w:rsidRPr="004023E5">
              <w:rPr>
                <w:rStyle w:val="Hyperlink"/>
                <w:noProof/>
              </w:rPr>
              <w:instrText xml:space="preserve"> </w:instrText>
            </w:r>
            <w:r>
              <w:rPr>
                <w:noProof/>
              </w:rPr>
              <w:instrText>HYPERLINK \l "_Toc514466324"</w:instrText>
            </w:r>
            <w:r w:rsidRPr="004023E5">
              <w:rPr>
                <w:rStyle w:val="Hyperlink"/>
                <w:noProof/>
              </w:rPr>
              <w:instrText xml:space="preserve"> </w:instrText>
            </w:r>
            <w:r w:rsidRPr="004023E5">
              <w:rPr>
                <w:rStyle w:val="Hyperlink"/>
                <w:noProof/>
              </w:rPr>
            </w:r>
            <w:r w:rsidRPr="004023E5">
              <w:rPr>
                <w:rStyle w:val="Hyperlink"/>
                <w:noProof/>
              </w:rPr>
              <w:fldChar w:fldCharType="separate"/>
            </w:r>
            <w:r w:rsidRPr="004023E5">
              <w:rPr>
                <w:rStyle w:val="Hyperlink"/>
                <w:noProof/>
              </w:rPr>
              <w:t>Dados de Entrada</w:t>
            </w:r>
            <w:r>
              <w:rPr>
                <w:noProof/>
                <w:webHidden/>
              </w:rPr>
              <w:tab/>
            </w:r>
            <w:r>
              <w:rPr>
                <w:noProof/>
                <w:webHidden/>
              </w:rPr>
              <w:fldChar w:fldCharType="begin"/>
            </w:r>
            <w:r>
              <w:rPr>
                <w:noProof/>
                <w:webHidden/>
              </w:rPr>
              <w:instrText xml:space="preserve"> PAGEREF _Toc514466324 \h </w:instrText>
            </w:r>
            <w:r>
              <w:rPr>
                <w:noProof/>
                <w:webHidden/>
              </w:rPr>
            </w:r>
          </w:ins>
          <w:r>
            <w:rPr>
              <w:noProof/>
              <w:webHidden/>
            </w:rPr>
            <w:fldChar w:fldCharType="separate"/>
          </w:r>
          <w:ins w:id="12" w:author="João Lourenço Teixeira Vieira" w:date="2018-05-19T04:09:00Z">
            <w:r>
              <w:rPr>
                <w:noProof/>
                <w:webHidden/>
              </w:rPr>
              <w:t>4</w:t>
            </w:r>
            <w:r>
              <w:rPr>
                <w:noProof/>
                <w:webHidden/>
              </w:rPr>
              <w:fldChar w:fldCharType="end"/>
            </w:r>
            <w:r w:rsidRPr="004023E5">
              <w:rPr>
                <w:rStyle w:val="Hyperlink"/>
                <w:noProof/>
              </w:rPr>
              <w:fldChar w:fldCharType="end"/>
            </w:r>
          </w:ins>
        </w:p>
        <w:p w14:paraId="191D0132" w14:textId="42303F78" w:rsidR="0033289D" w:rsidRDefault="0033289D">
          <w:pPr>
            <w:pStyle w:val="TOC3"/>
            <w:tabs>
              <w:tab w:val="right" w:leader="dot" w:pos="8494"/>
            </w:tabs>
            <w:rPr>
              <w:ins w:id="13" w:author="João Lourenço Teixeira Vieira" w:date="2018-05-19T04:09:00Z"/>
              <w:noProof/>
            </w:rPr>
          </w:pPr>
          <w:ins w:id="14" w:author="João Lourenço Teixeira Vieira" w:date="2018-05-19T04:09:00Z">
            <w:r w:rsidRPr="004023E5">
              <w:rPr>
                <w:rStyle w:val="Hyperlink"/>
                <w:noProof/>
              </w:rPr>
              <w:fldChar w:fldCharType="begin"/>
            </w:r>
            <w:r w:rsidRPr="004023E5">
              <w:rPr>
                <w:rStyle w:val="Hyperlink"/>
                <w:noProof/>
              </w:rPr>
              <w:instrText xml:space="preserve"> </w:instrText>
            </w:r>
            <w:r>
              <w:rPr>
                <w:noProof/>
              </w:rPr>
              <w:instrText>HYPERLINK \l "_Toc514466325"</w:instrText>
            </w:r>
            <w:r w:rsidRPr="004023E5">
              <w:rPr>
                <w:rStyle w:val="Hyperlink"/>
                <w:noProof/>
              </w:rPr>
              <w:instrText xml:space="preserve"> </w:instrText>
            </w:r>
            <w:r w:rsidRPr="004023E5">
              <w:rPr>
                <w:rStyle w:val="Hyperlink"/>
                <w:noProof/>
              </w:rPr>
            </w:r>
            <w:r w:rsidRPr="004023E5">
              <w:rPr>
                <w:rStyle w:val="Hyperlink"/>
                <w:noProof/>
              </w:rPr>
              <w:fldChar w:fldCharType="separate"/>
            </w:r>
            <w:r w:rsidRPr="004023E5">
              <w:rPr>
                <w:rStyle w:val="Hyperlink"/>
                <w:noProof/>
              </w:rPr>
              <w:t>Pesquisa Exata e Aproximada</w:t>
            </w:r>
            <w:r>
              <w:rPr>
                <w:noProof/>
                <w:webHidden/>
              </w:rPr>
              <w:tab/>
            </w:r>
            <w:r>
              <w:rPr>
                <w:noProof/>
                <w:webHidden/>
              </w:rPr>
              <w:fldChar w:fldCharType="begin"/>
            </w:r>
            <w:r>
              <w:rPr>
                <w:noProof/>
                <w:webHidden/>
              </w:rPr>
              <w:instrText xml:space="preserve"> PAGEREF _Toc514466325 \h </w:instrText>
            </w:r>
            <w:r>
              <w:rPr>
                <w:noProof/>
                <w:webHidden/>
              </w:rPr>
            </w:r>
          </w:ins>
          <w:r>
            <w:rPr>
              <w:noProof/>
              <w:webHidden/>
            </w:rPr>
            <w:fldChar w:fldCharType="separate"/>
          </w:r>
          <w:ins w:id="15" w:author="João Lourenço Teixeira Vieira" w:date="2018-05-19T04:09:00Z">
            <w:r>
              <w:rPr>
                <w:noProof/>
                <w:webHidden/>
              </w:rPr>
              <w:t>4</w:t>
            </w:r>
            <w:r>
              <w:rPr>
                <w:noProof/>
                <w:webHidden/>
              </w:rPr>
              <w:fldChar w:fldCharType="end"/>
            </w:r>
            <w:r w:rsidRPr="004023E5">
              <w:rPr>
                <w:rStyle w:val="Hyperlink"/>
                <w:noProof/>
              </w:rPr>
              <w:fldChar w:fldCharType="end"/>
            </w:r>
          </w:ins>
        </w:p>
        <w:p w14:paraId="08C3A8B8" w14:textId="48DA2998" w:rsidR="0033289D" w:rsidRDefault="0033289D">
          <w:pPr>
            <w:pStyle w:val="TOC2"/>
            <w:tabs>
              <w:tab w:val="right" w:leader="dot" w:pos="8494"/>
            </w:tabs>
            <w:rPr>
              <w:ins w:id="16" w:author="João Lourenço Teixeira Vieira" w:date="2018-05-19T04:09:00Z"/>
              <w:noProof/>
            </w:rPr>
          </w:pPr>
          <w:ins w:id="17" w:author="João Lourenço Teixeira Vieira" w:date="2018-05-19T04:09:00Z">
            <w:r w:rsidRPr="004023E5">
              <w:rPr>
                <w:rStyle w:val="Hyperlink"/>
                <w:noProof/>
              </w:rPr>
              <w:fldChar w:fldCharType="begin"/>
            </w:r>
            <w:r w:rsidRPr="004023E5">
              <w:rPr>
                <w:rStyle w:val="Hyperlink"/>
                <w:noProof/>
              </w:rPr>
              <w:instrText xml:space="preserve"> </w:instrText>
            </w:r>
            <w:r>
              <w:rPr>
                <w:noProof/>
              </w:rPr>
              <w:instrText>HYPERLINK \l "_Toc514466326"</w:instrText>
            </w:r>
            <w:r w:rsidRPr="004023E5">
              <w:rPr>
                <w:rStyle w:val="Hyperlink"/>
                <w:noProof/>
              </w:rPr>
              <w:instrText xml:space="preserve"> </w:instrText>
            </w:r>
            <w:r w:rsidRPr="004023E5">
              <w:rPr>
                <w:rStyle w:val="Hyperlink"/>
                <w:noProof/>
              </w:rPr>
            </w:r>
            <w:r w:rsidRPr="004023E5">
              <w:rPr>
                <w:rStyle w:val="Hyperlink"/>
                <w:noProof/>
              </w:rPr>
              <w:fldChar w:fldCharType="separate"/>
            </w:r>
            <w:r w:rsidRPr="004023E5">
              <w:rPr>
                <w:rStyle w:val="Hyperlink"/>
                <w:noProof/>
              </w:rPr>
              <w:t>Dados de Saida</w:t>
            </w:r>
            <w:r>
              <w:rPr>
                <w:noProof/>
                <w:webHidden/>
              </w:rPr>
              <w:tab/>
            </w:r>
            <w:r>
              <w:rPr>
                <w:noProof/>
                <w:webHidden/>
              </w:rPr>
              <w:fldChar w:fldCharType="begin"/>
            </w:r>
            <w:r>
              <w:rPr>
                <w:noProof/>
                <w:webHidden/>
              </w:rPr>
              <w:instrText xml:space="preserve"> PAGEREF _Toc514466326 \h </w:instrText>
            </w:r>
            <w:r>
              <w:rPr>
                <w:noProof/>
                <w:webHidden/>
              </w:rPr>
            </w:r>
          </w:ins>
          <w:r>
            <w:rPr>
              <w:noProof/>
              <w:webHidden/>
            </w:rPr>
            <w:fldChar w:fldCharType="separate"/>
          </w:r>
          <w:ins w:id="18" w:author="João Lourenço Teixeira Vieira" w:date="2018-05-19T04:09:00Z">
            <w:r>
              <w:rPr>
                <w:noProof/>
                <w:webHidden/>
              </w:rPr>
              <w:t>4</w:t>
            </w:r>
            <w:r>
              <w:rPr>
                <w:noProof/>
                <w:webHidden/>
              </w:rPr>
              <w:fldChar w:fldCharType="end"/>
            </w:r>
            <w:r w:rsidRPr="004023E5">
              <w:rPr>
                <w:rStyle w:val="Hyperlink"/>
                <w:noProof/>
              </w:rPr>
              <w:fldChar w:fldCharType="end"/>
            </w:r>
          </w:ins>
        </w:p>
        <w:p w14:paraId="552C4E3E" w14:textId="0BEFA5C1" w:rsidR="0033289D" w:rsidRDefault="0033289D">
          <w:pPr>
            <w:pStyle w:val="TOC3"/>
            <w:tabs>
              <w:tab w:val="right" w:leader="dot" w:pos="8494"/>
            </w:tabs>
            <w:rPr>
              <w:ins w:id="19" w:author="João Lourenço Teixeira Vieira" w:date="2018-05-19T04:09:00Z"/>
              <w:noProof/>
            </w:rPr>
          </w:pPr>
          <w:ins w:id="20" w:author="João Lourenço Teixeira Vieira" w:date="2018-05-19T04:09:00Z">
            <w:r w:rsidRPr="004023E5">
              <w:rPr>
                <w:rStyle w:val="Hyperlink"/>
                <w:noProof/>
              </w:rPr>
              <w:fldChar w:fldCharType="begin"/>
            </w:r>
            <w:r w:rsidRPr="004023E5">
              <w:rPr>
                <w:rStyle w:val="Hyperlink"/>
                <w:noProof/>
              </w:rPr>
              <w:instrText xml:space="preserve"> </w:instrText>
            </w:r>
            <w:r>
              <w:rPr>
                <w:noProof/>
              </w:rPr>
              <w:instrText>HYPERLINK \l "_Toc514466327"</w:instrText>
            </w:r>
            <w:r w:rsidRPr="004023E5">
              <w:rPr>
                <w:rStyle w:val="Hyperlink"/>
                <w:noProof/>
              </w:rPr>
              <w:instrText xml:space="preserve"> </w:instrText>
            </w:r>
            <w:r w:rsidRPr="004023E5">
              <w:rPr>
                <w:rStyle w:val="Hyperlink"/>
                <w:noProof/>
              </w:rPr>
            </w:r>
            <w:r w:rsidRPr="004023E5">
              <w:rPr>
                <w:rStyle w:val="Hyperlink"/>
                <w:noProof/>
              </w:rPr>
              <w:fldChar w:fldCharType="separate"/>
            </w:r>
            <w:r w:rsidRPr="004023E5">
              <w:rPr>
                <w:rStyle w:val="Hyperlink"/>
                <w:noProof/>
              </w:rPr>
              <w:t>Pesquisa Exata</w:t>
            </w:r>
            <w:r>
              <w:rPr>
                <w:noProof/>
                <w:webHidden/>
              </w:rPr>
              <w:tab/>
            </w:r>
            <w:r>
              <w:rPr>
                <w:noProof/>
                <w:webHidden/>
              </w:rPr>
              <w:fldChar w:fldCharType="begin"/>
            </w:r>
            <w:r>
              <w:rPr>
                <w:noProof/>
                <w:webHidden/>
              </w:rPr>
              <w:instrText xml:space="preserve"> PAGEREF _Toc514466327 \h </w:instrText>
            </w:r>
            <w:r>
              <w:rPr>
                <w:noProof/>
                <w:webHidden/>
              </w:rPr>
            </w:r>
          </w:ins>
          <w:r>
            <w:rPr>
              <w:noProof/>
              <w:webHidden/>
            </w:rPr>
            <w:fldChar w:fldCharType="separate"/>
          </w:r>
          <w:ins w:id="21" w:author="João Lourenço Teixeira Vieira" w:date="2018-05-19T04:09:00Z">
            <w:r>
              <w:rPr>
                <w:noProof/>
                <w:webHidden/>
              </w:rPr>
              <w:t>4</w:t>
            </w:r>
            <w:r>
              <w:rPr>
                <w:noProof/>
                <w:webHidden/>
              </w:rPr>
              <w:fldChar w:fldCharType="end"/>
            </w:r>
            <w:r w:rsidRPr="004023E5">
              <w:rPr>
                <w:rStyle w:val="Hyperlink"/>
                <w:noProof/>
              </w:rPr>
              <w:fldChar w:fldCharType="end"/>
            </w:r>
          </w:ins>
        </w:p>
        <w:p w14:paraId="1FC29198" w14:textId="2B2D2AEF" w:rsidR="0033289D" w:rsidRDefault="0033289D">
          <w:pPr>
            <w:pStyle w:val="TOC3"/>
            <w:tabs>
              <w:tab w:val="right" w:leader="dot" w:pos="8494"/>
            </w:tabs>
            <w:rPr>
              <w:ins w:id="22" w:author="João Lourenço Teixeira Vieira" w:date="2018-05-19T04:09:00Z"/>
              <w:noProof/>
            </w:rPr>
          </w:pPr>
          <w:ins w:id="23" w:author="João Lourenço Teixeira Vieira" w:date="2018-05-19T04:09:00Z">
            <w:r w:rsidRPr="004023E5">
              <w:rPr>
                <w:rStyle w:val="Hyperlink"/>
                <w:noProof/>
              </w:rPr>
              <w:fldChar w:fldCharType="begin"/>
            </w:r>
            <w:r w:rsidRPr="004023E5">
              <w:rPr>
                <w:rStyle w:val="Hyperlink"/>
                <w:noProof/>
              </w:rPr>
              <w:instrText xml:space="preserve"> </w:instrText>
            </w:r>
            <w:r>
              <w:rPr>
                <w:noProof/>
              </w:rPr>
              <w:instrText>HYPERLINK \l "_Toc514466328"</w:instrText>
            </w:r>
            <w:r w:rsidRPr="004023E5">
              <w:rPr>
                <w:rStyle w:val="Hyperlink"/>
                <w:noProof/>
              </w:rPr>
              <w:instrText xml:space="preserve"> </w:instrText>
            </w:r>
            <w:r w:rsidRPr="004023E5">
              <w:rPr>
                <w:rStyle w:val="Hyperlink"/>
                <w:noProof/>
              </w:rPr>
            </w:r>
            <w:r w:rsidRPr="004023E5">
              <w:rPr>
                <w:rStyle w:val="Hyperlink"/>
                <w:noProof/>
              </w:rPr>
              <w:fldChar w:fldCharType="separate"/>
            </w:r>
            <w:r w:rsidRPr="004023E5">
              <w:rPr>
                <w:rStyle w:val="Hyperlink"/>
                <w:noProof/>
              </w:rPr>
              <w:t>Pesquisa Aproximada</w:t>
            </w:r>
            <w:r>
              <w:rPr>
                <w:noProof/>
                <w:webHidden/>
              </w:rPr>
              <w:tab/>
            </w:r>
            <w:r>
              <w:rPr>
                <w:noProof/>
                <w:webHidden/>
              </w:rPr>
              <w:fldChar w:fldCharType="begin"/>
            </w:r>
            <w:r>
              <w:rPr>
                <w:noProof/>
                <w:webHidden/>
              </w:rPr>
              <w:instrText xml:space="preserve"> PAGEREF _Toc514466328 \h </w:instrText>
            </w:r>
            <w:r>
              <w:rPr>
                <w:noProof/>
                <w:webHidden/>
              </w:rPr>
            </w:r>
          </w:ins>
          <w:r>
            <w:rPr>
              <w:noProof/>
              <w:webHidden/>
            </w:rPr>
            <w:fldChar w:fldCharType="separate"/>
          </w:r>
          <w:ins w:id="24" w:author="João Lourenço Teixeira Vieira" w:date="2018-05-19T04:09:00Z">
            <w:r>
              <w:rPr>
                <w:noProof/>
                <w:webHidden/>
              </w:rPr>
              <w:t>5</w:t>
            </w:r>
            <w:r>
              <w:rPr>
                <w:noProof/>
                <w:webHidden/>
              </w:rPr>
              <w:fldChar w:fldCharType="end"/>
            </w:r>
            <w:r w:rsidRPr="004023E5">
              <w:rPr>
                <w:rStyle w:val="Hyperlink"/>
                <w:noProof/>
              </w:rPr>
              <w:fldChar w:fldCharType="end"/>
            </w:r>
          </w:ins>
        </w:p>
        <w:p w14:paraId="06582B5F" w14:textId="73DF4C2A" w:rsidR="0033289D" w:rsidRDefault="0033289D">
          <w:pPr>
            <w:pStyle w:val="TOC2"/>
            <w:tabs>
              <w:tab w:val="right" w:leader="dot" w:pos="8494"/>
            </w:tabs>
            <w:rPr>
              <w:ins w:id="25" w:author="João Lourenço Teixeira Vieira" w:date="2018-05-19T04:09:00Z"/>
              <w:noProof/>
            </w:rPr>
          </w:pPr>
          <w:ins w:id="26" w:author="João Lourenço Teixeira Vieira" w:date="2018-05-19T04:09:00Z">
            <w:r w:rsidRPr="004023E5">
              <w:rPr>
                <w:rStyle w:val="Hyperlink"/>
                <w:noProof/>
              </w:rPr>
              <w:fldChar w:fldCharType="begin"/>
            </w:r>
            <w:r w:rsidRPr="004023E5">
              <w:rPr>
                <w:rStyle w:val="Hyperlink"/>
                <w:noProof/>
              </w:rPr>
              <w:instrText xml:space="preserve"> </w:instrText>
            </w:r>
            <w:r>
              <w:rPr>
                <w:noProof/>
              </w:rPr>
              <w:instrText>HYPERLINK \l "_Toc514466329"</w:instrText>
            </w:r>
            <w:r w:rsidRPr="004023E5">
              <w:rPr>
                <w:rStyle w:val="Hyperlink"/>
                <w:noProof/>
              </w:rPr>
              <w:instrText xml:space="preserve"> </w:instrText>
            </w:r>
            <w:r w:rsidRPr="004023E5">
              <w:rPr>
                <w:rStyle w:val="Hyperlink"/>
                <w:noProof/>
              </w:rPr>
            </w:r>
            <w:r w:rsidRPr="004023E5">
              <w:rPr>
                <w:rStyle w:val="Hyperlink"/>
                <w:noProof/>
              </w:rPr>
              <w:fldChar w:fldCharType="separate"/>
            </w:r>
            <w:r w:rsidRPr="004023E5">
              <w:rPr>
                <w:rStyle w:val="Hyperlink"/>
                <w:noProof/>
              </w:rPr>
              <w:t>Objetivo</w:t>
            </w:r>
            <w:r>
              <w:rPr>
                <w:noProof/>
                <w:webHidden/>
              </w:rPr>
              <w:tab/>
            </w:r>
            <w:r>
              <w:rPr>
                <w:noProof/>
                <w:webHidden/>
              </w:rPr>
              <w:fldChar w:fldCharType="begin"/>
            </w:r>
            <w:r>
              <w:rPr>
                <w:noProof/>
                <w:webHidden/>
              </w:rPr>
              <w:instrText xml:space="preserve"> PAGEREF _Toc514466329 \h </w:instrText>
            </w:r>
            <w:r>
              <w:rPr>
                <w:noProof/>
                <w:webHidden/>
              </w:rPr>
            </w:r>
          </w:ins>
          <w:r>
            <w:rPr>
              <w:noProof/>
              <w:webHidden/>
            </w:rPr>
            <w:fldChar w:fldCharType="separate"/>
          </w:r>
          <w:ins w:id="27" w:author="João Lourenço Teixeira Vieira" w:date="2018-05-19T04:09:00Z">
            <w:r>
              <w:rPr>
                <w:noProof/>
                <w:webHidden/>
              </w:rPr>
              <w:t>5</w:t>
            </w:r>
            <w:r>
              <w:rPr>
                <w:noProof/>
                <w:webHidden/>
              </w:rPr>
              <w:fldChar w:fldCharType="end"/>
            </w:r>
            <w:r w:rsidRPr="004023E5">
              <w:rPr>
                <w:rStyle w:val="Hyperlink"/>
                <w:noProof/>
              </w:rPr>
              <w:fldChar w:fldCharType="end"/>
            </w:r>
          </w:ins>
        </w:p>
        <w:p w14:paraId="7F8482FF" w14:textId="123CE154" w:rsidR="0033289D" w:rsidRDefault="0033289D">
          <w:pPr>
            <w:pStyle w:val="TOC1"/>
            <w:tabs>
              <w:tab w:val="right" w:leader="dot" w:pos="8494"/>
            </w:tabs>
            <w:rPr>
              <w:ins w:id="28" w:author="João Lourenço Teixeira Vieira" w:date="2018-05-19T04:09:00Z"/>
              <w:rFonts w:cstheme="minorBidi"/>
              <w:noProof/>
            </w:rPr>
          </w:pPr>
          <w:ins w:id="29" w:author="João Lourenço Teixeira Vieira" w:date="2018-05-19T04:09:00Z">
            <w:r w:rsidRPr="004023E5">
              <w:rPr>
                <w:rStyle w:val="Hyperlink"/>
                <w:noProof/>
              </w:rPr>
              <w:fldChar w:fldCharType="begin"/>
            </w:r>
            <w:r w:rsidRPr="004023E5">
              <w:rPr>
                <w:rStyle w:val="Hyperlink"/>
                <w:noProof/>
              </w:rPr>
              <w:instrText xml:space="preserve"> </w:instrText>
            </w:r>
            <w:r>
              <w:rPr>
                <w:noProof/>
              </w:rPr>
              <w:instrText>HYPERLINK \l "_Toc514466330"</w:instrText>
            </w:r>
            <w:r w:rsidRPr="004023E5">
              <w:rPr>
                <w:rStyle w:val="Hyperlink"/>
                <w:noProof/>
              </w:rPr>
              <w:instrText xml:space="preserve"> </w:instrText>
            </w:r>
            <w:r w:rsidRPr="004023E5">
              <w:rPr>
                <w:rStyle w:val="Hyperlink"/>
                <w:noProof/>
              </w:rPr>
            </w:r>
            <w:r w:rsidRPr="004023E5">
              <w:rPr>
                <w:rStyle w:val="Hyperlink"/>
                <w:noProof/>
              </w:rPr>
              <w:fldChar w:fldCharType="separate"/>
            </w:r>
            <w:r w:rsidRPr="004023E5">
              <w:rPr>
                <w:rStyle w:val="Hyperlink"/>
                <w:noProof/>
              </w:rPr>
              <w:t>Descrição da solução</w:t>
            </w:r>
            <w:r>
              <w:rPr>
                <w:noProof/>
                <w:webHidden/>
              </w:rPr>
              <w:tab/>
            </w:r>
            <w:r>
              <w:rPr>
                <w:noProof/>
                <w:webHidden/>
              </w:rPr>
              <w:fldChar w:fldCharType="begin"/>
            </w:r>
            <w:r>
              <w:rPr>
                <w:noProof/>
                <w:webHidden/>
              </w:rPr>
              <w:instrText xml:space="preserve"> PAGEREF _Toc514466330 \h </w:instrText>
            </w:r>
            <w:r>
              <w:rPr>
                <w:noProof/>
                <w:webHidden/>
              </w:rPr>
            </w:r>
          </w:ins>
          <w:r>
            <w:rPr>
              <w:noProof/>
              <w:webHidden/>
            </w:rPr>
            <w:fldChar w:fldCharType="separate"/>
          </w:r>
          <w:ins w:id="30" w:author="João Lourenço Teixeira Vieira" w:date="2018-05-19T04:09:00Z">
            <w:r>
              <w:rPr>
                <w:noProof/>
                <w:webHidden/>
              </w:rPr>
              <w:t>6</w:t>
            </w:r>
            <w:r>
              <w:rPr>
                <w:noProof/>
                <w:webHidden/>
              </w:rPr>
              <w:fldChar w:fldCharType="end"/>
            </w:r>
            <w:r w:rsidRPr="004023E5">
              <w:rPr>
                <w:rStyle w:val="Hyperlink"/>
                <w:noProof/>
              </w:rPr>
              <w:fldChar w:fldCharType="end"/>
            </w:r>
          </w:ins>
        </w:p>
        <w:p w14:paraId="19A26647" w14:textId="39CD2D98" w:rsidR="0033289D" w:rsidRDefault="0033289D">
          <w:pPr>
            <w:pStyle w:val="TOC2"/>
            <w:tabs>
              <w:tab w:val="right" w:leader="dot" w:pos="8494"/>
            </w:tabs>
            <w:rPr>
              <w:ins w:id="31" w:author="João Lourenço Teixeira Vieira" w:date="2018-05-19T04:09:00Z"/>
              <w:noProof/>
            </w:rPr>
          </w:pPr>
          <w:ins w:id="32" w:author="João Lourenço Teixeira Vieira" w:date="2018-05-19T04:09:00Z">
            <w:r w:rsidRPr="004023E5">
              <w:rPr>
                <w:rStyle w:val="Hyperlink"/>
                <w:noProof/>
              </w:rPr>
              <w:fldChar w:fldCharType="begin"/>
            </w:r>
            <w:r w:rsidRPr="004023E5">
              <w:rPr>
                <w:rStyle w:val="Hyperlink"/>
                <w:noProof/>
              </w:rPr>
              <w:instrText xml:space="preserve"> </w:instrText>
            </w:r>
            <w:r>
              <w:rPr>
                <w:noProof/>
              </w:rPr>
              <w:instrText>HYPERLINK \l "_Toc514466331"</w:instrText>
            </w:r>
            <w:r w:rsidRPr="004023E5">
              <w:rPr>
                <w:rStyle w:val="Hyperlink"/>
                <w:noProof/>
              </w:rPr>
              <w:instrText xml:space="preserve"> </w:instrText>
            </w:r>
            <w:r w:rsidRPr="004023E5">
              <w:rPr>
                <w:rStyle w:val="Hyperlink"/>
                <w:noProof/>
              </w:rPr>
            </w:r>
            <w:r w:rsidRPr="004023E5">
              <w:rPr>
                <w:rStyle w:val="Hyperlink"/>
                <w:noProof/>
              </w:rPr>
              <w:fldChar w:fldCharType="separate"/>
            </w:r>
            <w:r w:rsidRPr="004023E5">
              <w:rPr>
                <w:rStyle w:val="Hyperlink"/>
                <w:noProof/>
              </w:rPr>
              <w:t>Estruturas de dados utilizadas</w:t>
            </w:r>
            <w:r>
              <w:rPr>
                <w:noProof/>
                <w:webHidden/>
              </w:rPr>
              <w:tab/>
            </w:r>
            <w:r>
              <w:rPr>
                <w:noProof/>
                <w:webHidden/>
              </w:rPr>
              <w:fldChar w:fldCharType="begin"/>
            </w:r>
            <w:r>
              <w:rPr>
                <w:noProof/>
                <w:webHidden/>
              </w:rPr>
              <w:instrText xml:space="preserve"> PAGEREF _Toc514466331 \h </w:instrText>
            </w:r>
            <w:r>
              <w:rPr>
                <w:noProof/>
                <w:webHidden/>
              </w:rPr>
            </w:r>
          </w:ins>
          <w:r>
            <w:rPr>
              <w:noProof/>
              <w:webHidden/>
            </w:rPr>
            <w:fldChar w:fldCharType="separate"/>
          </w:r>
          <w:ins w:id="33" w:author="João Lourenço Teixeira Vieira" w:date="2018-05-19T04:09:00Z">
            <w:r>
              <w:rPr>
                <w:noProof/>
                <w:webHidden/>
              </w:rPr>
              <w:t>6</w:t>
            </w:r>
            <w:r>
              <w:rPr>
                <w:noProof/>
                <w:webHidden/>
              </w:rPr>
              <w:fldChar w:fldCharType="end"/>
            </w:r>
            <w:r w:rsidRPr="004023E5">
              <w:rPr>
                <w:rStyle w:val="Hyperlink"/>
                <w:noProof/>
              </w:rPr>
              <w:fldChar w:fldCharType="end"/>
            </w:r>
          </w:ins>
        </w:p>
        <w:p w14:paraId="063A6C2A" w14:textId="30CD44DD" w:rsidR="0033289D" w:rsidRDefault="0033289D">
          <w:pPr>
            <w:pStyle w:val="TOC3"/>
            <w:tabs>
              <w:tab w:val="right" w:leader="dot" w:pos="8494"/>
            </w:tabs>
            <w:rPr>
              <w:ins w:id="34" w:author="João Lourenço Teixeira Vieira" w:date="2018-05-19T04:09:00Z"/>
              <w:noProof/>
            </w:rPr>
          </w:pPr>
          <w:ins w:id="35" w:author="João Lourenço Teixeira Vieira" w:date="2018-05-19T04:09:00Z">
            <w:r w:rsidRPr="004023E5">
              <w:rPr>
                <w:rStyle w:val="Hyperlink"/>
                <w:noProof/>
              </w:rPr>
              <w:fldChar w:fldCharType="begin"/>
            </w:r>
            <w:r w:rsidRPr="004023E5">
              <w:rPr>
                <w:rStyle w:val="Hyperlink"/>
                <w:noProof/>
              </w:rPr>
              <w:instrText xml:space="preserve"> </w:instrText>
            </w:r>
            <w:r>
              <w:rPr>
                <w:noProof/>
              </w:rPr>
              <w:instrText>HYPERLINK \l "_Toc514466332"</w:instrText>
            </w:r>
            <w:r w:rsidRPr="004023E5">
              <w:rPr>
                <w:rStyle w:val="Hyperlink"/>
                <w:noProof/>
              </w:rPr>
              <w:instrText xml:space="preserve"> </w:instrText>
            </w:r>
            <w:r w:rsidRPr="004023E5">
              <w:rPr>
                <w:rStyle w:val="Hyperlink"/>
                <w:noProof/>
              </w:rPr>
            </w:r>
            <w:r w:rsidRPr="004023E5">
              <w:rPr>
                <w:rStyle w:val="Hyperlink"/>
                <w:noProof/>
              </w:rPr>
              <w:fldChar w:fldCharType="separate"/>
            </w:r>
            <w:r w:rsidRPr="004023E5">
              <w:rPr>
                <w:rStyle w:val="Hyperlink"/>
                <w:noProof/>
              </w:rPr>
              <w:t>Representação de um grafo adequado ao problema</w:t>
            </w:r>
            <w:r>
              <w:rPr>
                <w:noProof/>
                <w:webHidden/>
              </w:rPr>
              <w:tab/>
            </w:r>
            <w:r>
              <w:rPr>
                <w:noProof/>
                <w:webHidden/>
              </w:rPr>
              <w:fldChar w:fldCharType="begin"/>
            </w:r>
            <w:r>
              <w:rPr>
                <w:noProof/>
                <w:webHidden/>
              </w:rPr>
              <w:instrText xml:space="preserve"> PAGEREF _Toc514466332 \h </w:instrText>
            </w:r>
            <w:r>
              <w:rPr>
                <w:noProof/>
                <w:webHidden/>
              </w:rPr>
            </w:r>
          </w:ins>
          <w:r>
            <w:rPr>
              <w:noProof/>
              <w:webHidden/>
            </w:rPr>
            <w:fldChar w:fldCharType="separate"/>
          </w:r>
          <w:ins w:id="36" w:author="João Lourenço Teixeira Vieira" w:date="2018-05-19T04:09:00Z">
            <w:r>
              <w:rPr>
                <w:noProof/>
                <w:webHidden/>
              </w:rPr>
              <w:t>6</w:t>
            </w:r>
            <w:r>
              <w:rPr>
                <w:noProof/>
                <w:webHidden/>
              </w:rPr>
              <w:fldChar w:fldCharType="end"/>
            </w:r>
            <w:r w:rsidRPr="004023E5">
              <w:rPr>
                <w:rStyle w:val="Hyperlink"/>
                <w:noProof/>
              </w:rPr>
              <w:fldChar w:fldCharType="end"/>
            </w:r>
          </w:ins>
        </w:p>
        <w:p w14:paraId="0A544DD8" w14:textId="75D632B4" w:rsidR="0033289D" w:rsidRDefault="0033289D">
          <w:pPr>
            <w:pStyle w:val="TOC3"/>
            <w:tabs>
              <w:tab w:val="right" w:leader="dot" w:pos="8494"/>
            </w:tabs>
            <w:rPr>
              <w:ins w:id="37" w:author="João Lourenço Teixeira Vieira" w:date="2018-05-19T04:09:00Z"/>
              <w:noProof/>
            </w:rPr>
          </w:pPr>
          <w:ins w:id="38" w:author="João Lourenço Teixeira Vieira" w:date="2018-05-19T04:09:00Z">
            <w:r w:rsidRPr="004023E5">
              <w:rPr>
                <w:rStyle w:val="Hyperlink"/>
                <w:noProof/>
              </w:rPr>
              <w:fldChar w:fldCharType="begin"/>
            </w:r>
            <w:r w:rsidRPr="004023E5">
              <w:rPr>
                <w:rStyle w:val="Hyperlink"/>
                <w:noProof/>
              </w:rPr>
              <w:instrText xml:space="preserve"> </w:instrText>
            </w:r>
            <w:r>
              <w:rPr>
                <w:noProof/>
              </w:rPr>
              <w:instrText>HYPERLINK \l "_Toc514466333"</w:instrText>
            </w:r>
            <w:r w:rsidRPr="004023E5">
              <w:rPr>
                <w:rStyle w:val="Hyperlink"/>
                <w:noProof/>
              </w:rPr>
              <w:instrText xml:space="preserve"> </w:instrText>
            </w:r>
            <w:r w:rsidRPr="004023E5">
              <w:rPr>
                <w:rStyle w:val="Hyperlink"/>
                <w:noProof/>
              </w:rPr>
            </w:r>
            <w:r w:rsidRPr="004023E5">
              <w:rPr>
                <w:rStyle w:val="Hyperlink"/>
                <w:noProof/>
              </w:rPr>
              <w:fldChar w:fldCharType="separate"/>
            </w:r>
            <w:r w:rsidRPr="004023E5">
              <w:rPr>
                <w:rStyle w:val="Hyperlink"/>
                <w:noProof/>
              </w:rPr>
              <w:t>Gestão de passageiros e condutores</w:t>
            </w:r>
            <w:r>
              <w:rPr>
                <w:noProof/>
                <w:webHidden/>
              </w:rPr>
              <w:tab/>
            </w:r>
            <w:r>
              <w:rPr>
                <w:noProof/>
                <w:webHidden/>
              </w:rPr>
              <w:fldChar w:fldCharType="begin"/>
            </w:r>
            <w:r>
              <w:rPr>
                <w:noProof/>
                <w:webHidden/>
              </w:rPr>
              <w:instrText xml:space="preserve"> PAGEREF _Toc514466333 \h </w:instrText>
            </w:r>
            <w:r>
              <w:rPr>
                <w:noProof/>
                <w:webHidden/>
              </w:rPr>
            </w:r>
          </w:ins>
          <w:r>
            <w:rPr>
              <w:noProof/>
              <w:webHidden/>
            </w:rPr>
            <w:fldChar w:fldCharType="separate"/>
          </w:r>
          <w:ins w:id="39" w:author="João Lourenço Teixeira Vieira" w:date="2018-05-19T04:09:00Z">
            <w:r>
              <w:rPr>
                <w:noProof/>
                <w:webHidden/>
              </w:rPr>
              <w:t>6</w:t>
            </w:r>
            <w:r>
              <w:rPr>
                <w:noProof/>
                <w:webHidden/>
              </w:rPr>
              <w:fldChar w:fldCharType="end"/>
            </w:r>
            <w:r w:rsidRPr="004023E5">
              <w:rPr>
                <w:rStyle w:val="Hyperlink"/>
                <w:noProof/>
              </w:rPr>
              <w:fldChar w:fldCharType="end"/>
            </w:r>
          </w:ins>
        </w:p>
        <w:p w14:paraId="5F3B0EFD" w14:textId="5109F57D" w:rsidR="0033289D" w:rsidRDefault="0033289D">
          <w:pPr>
            <w:pStyle w:val="TOC1"/>
            <w:tabs>
              <w:tab w:val="right" w:leader="dot" w:pos="8494"/>
            </w:tabs>
            <w:rPr>
              <w:ins w:id="40" w:author="João Lourenço Teixeira Vieira" w:date="2018-05-19T04:09:00Z"/>
              <w:rFonts w:cstheme="minorBidi"/>
              <w:noProof/>
            </w:rPr>
          </w:pPr>
          <w:ins w:id="41" w:author="João Lourenço Teixeira Vieira" w:date="2018-05-19T04:09:00Z">
            <w:r w:rsidRPr="004023E5">
              <w:rPr>
                <w:rStyle w:val="Hyperlink"/>
                <w:noProof/>
              </w:rPr>
              <w:fldChar w:fldCharType="begin"/>
            </w:r>
            <w:r w:rsidRPr="004023E5">
              <w:rPr>
                <w:rStyle w:val="Hyperlink"/>
                <w:noProof/>
              </w:rPr>
              <w:instrText xml:space="preserve"> </w:instrText>
            </w:r>
            <w:r>
              <w:rPr>
                <w:noProof/>
              </w:rPr>
              <w:instrText>HYPERLINK \l "_Toc514466334"</w:instrText>
            </w:r>
            <w:r w:rsidRPr="004023E5">
              <w:rPr>
                <w:rStyle w:val="Hyperlink"/>
                <w:noProof/>
              </w:rPr>
              <w:instrText xml:space="preserve"> </w:instrText>
            </w:r>
            <w:r w:rsidRPr="004023E5">
              <w:rPr>
                <w:rStyle w:val="Hyperlink"/>
                <w:noProof/>
              </w:rPr>
            </w:r>
            <w:r w:rsidRPr="004023E5">
              <w:rPr>
                <w:rStyle w:val="Hyperlink"/>
                <w:noProof/>
              </w:rPr>
              <w:fldChar w:fldCharType="separate"/>
            </w:r>
            <w:r w:rsidRPr="004023E5">
              <w:rPr>
                <w:rStyle w:val="Hyperlink"/>
                <w:noProof/>
              </w:rPr>
              <w:t>Algoritmos implementados</w:t>
            </w:r>
            <w:r>
              <w:rPr>
                <w:noProof/>
                <w:webHidden/>
              </w:rPr>
              <w:tab/>
            </w:r>
            <w:r>
              <w:rPr>
                <w:noProof/>
                <w:webHidden/>
              </w:rPr>
              <w:fldChar w:fldCharType="begin"/>
            </w:r>
            <w:r>
              <w:rPr>
                <w:noProof/>
                <w:webHidden/>
              </w:rPr>
              <w:instrText xml:space="preserve"> PAGEREF _Toc514466334 \h </w:instrText>
            </w:r>
            <w:r>
              <w:rPr>
                <w:noProof/>
                <w:webHidden/>
              </w:rPr>
            </w:r>
          </w:ins>
          <w:r>
            <w:rPr>
              <w:noProof/>
              <w:webHidden/>
            </w:rPr>
            <w:fldChar w:fldCharType="separate"/>
          </w:r>
          <w:ins w:id="42" w:author="João Lourenço Teixeira Vieira" w:date="2018-05-19T04:09:00Z">
            <w:r>
              <w:rPr>
                <w:noProof/>
                <w:webHidden/>
              </w:rPr>
              <w:t>7</w:t>
            </w:r>
            <w:r>
              <w:rPr>
                <w:noProof/>
                <w:webHidden/>
              </w:rPr>
              <w:fldChar w:fldCharType="end"/>
            </w:r>
            <w:r w:rsidRPr="004023E5">
              <w:rPr>
                <w:rStyle w:val="Hyperlink"/>
                <w:noProof/>
              </w:rPr>
              <w:fldChar w:fldCharType="end"/>
            </w:r>
          </w:ins>
        </w:p>
        <w:p w14:paraId="77BAF099" w14:textId="3D64C9AD" w:rsidR="0033289D" w:rsidRDefault="0033289D">
          <w:pPr>
            <w:pStyle w:val="TOC1"/>
            <w:tabs>
              <w:tab w:val="right" w:leader="dot" w:pos="8494"/>
            </w:tabs>
            <w:rPr>
              <w:ins w:id="43" w:author="João Lourenço Teixeira Vieira" w:date="2018-05-19T04:09:00Z"/>
              <w:rFonts w:cstheme="minorBidi"/>
              <w:noProof/>
            </w:rPr>
          </w:pPr>
          <w:ins w:id="44" w:author="João Lourenço Teixeira Vieira" w:date="2018-05-19T04:09:00Z">
            <w:r w:rsidRPr="004023E5">
              <w:rPr>
                <w:rStyle w:val="Hyperlink"/>
                <w:noProof/>
              </w:rPr>
              <w:fldChar w:fldCharType="begin"/>
            </w:r>
            <w:r w:rsidRPr="004023E5">
              <w:rPr>
                <w:rStyle w:val="Hyperlink"/>
                <w:noProof/>
              </w:rPr>
              <w:instrText xml:space="preserve"> </w:instrText>
            </w:r>
            <w:r>
              <w:rPr>
                <w:noProof/>
              </w:rPr>
              <w:instrText>HYPERLINK \l "_Toc514466335"</w:instrText>
            </w:r>
            <w:r w:rsidRPr="004023E5">
              <w:rPr>
                <w:rStyle w:val="Hyperlink"/>
                <w:noProof/>
              </w:rPr>
              <w:instrText xml:space="preserve"> </w:instrText>
            </w:r>
            <w:r w:rsidRPr="004023E5">
              <w:rPr>
                <w:rStyle w:val="Hyperlink"/>
                <w:noProof/>
              </w:rPr>
            </w:r>
            <w:r w:rsidRPr="004023E5">
              <w:rPr>
                <w:rStyle w:val="Hyperlink"/>
                <w:noProof/>
              </w:rPr>
              <w:fldChar w:fldCharType="separate"/>
            </w:r>
            <w:r w:rsidRPr="004023E5">
              <w:rPr>
                <w:rStyle w:val="Hyperlink"/>
                <w:noProof/>
              </w:rPr>
              <w:t>Análise da solução -TODO</w:t>
            </w:r>
            <w:r>
              <w:rPr>
                <w:noProof/>
                <w:webHidden/>
              </w:rPr>
              <w:tab/>
            </w:r>
            <w:r>
              <w:rPr>
                <w:noProof/>
                <w:webHidden/>
              </w:rPr>
              <w:fldChar w:fldCharType="begin"/>
            </w:r>
            <w:r>
              <w:rPr>
                <w:noProof/>
                <w:webHidden/>
              </w:rPr>
              <w:instrText xml:space="preserve"> PAGEREF _Toc514466335 \h </w:instrText>
            </w:r>
            <w:r>
              <w:rPr>
                <w:noProof/>
                <w:webHidden/>
              </w:rPr>
            </w:r>
          </w:ins>
          <w:r>
            <w:rPr>
              <w:noProof/>
              <w:webHidden/>
            </w:rPr>
            <w:fldChar w:fldCharType="separate"/>
          </w:r>
          <w:ins w:id="45" w:author="João Lourenço Teixeira Vieira" w:date="2018-05-19T04:09:00Z">
            <w:r>
              <w:rPr>
                <w:noProof/>
                <w:webHidden/>
              </w:rPr>
              <w:t>8</w:t>
            </w:r>
            <w:r>
              <w:rPr>
                <w:noProof/>
                <w:webHidden/>
              </w:rPr>
              <w:fldChar w:fldCharType="end"/>
            </w:r>
            <w:r w:rsidRPr="004023E5">
              <w:rPr>
                <w:rStyle w:val="Hyperlink"/>
                <w:noProof/>
              </w:rPr>
              <w:fldChar w:fldCharType="end"/>
            </w:r>
          </w:ins>
        </w:p>
        <w:p w14:paraId="59AD24FA" w14:textId="473C9D7D" w:rsidR="0033289D" w:rsidRDefault="0033289D">
          <w:pPr>
            <w:pStyle w:val="TOC1"/>
            <w:tabs>
              <w:tab w:val="right" w:leader="dot" w:pos="8494"/>
            </w:tabs>
            <w:rPr>
              <w:ins w:id="46" w:author="João Lourenço Teixeira Vieira" w:date="2018-05-19T04:09:00Z"/>
              <w:rFonts w:cstheme="minorBidi"/>
              <w:noProof/>
            </w:rPr>
          </w:pPr>
          <w:ins w:id="47" w:author="João Lourenço Teixeira Vieira" w:date="2018-05-19T04:09:00Z">
            <w:r w:rsidRPr="004023E5">
              <w:rPr>
                <w:rStyle w:val="Hyperlink"/>
                <w:noProof/>
              </w:rPr>
              <w:fldChar w:fldCharType="begin"/>
            </w:r>
            <w:r w:rsidRPr="004023E5">
              <w:rPr>
                <w:rStyle w:val="Hyperlink"/>
                <w:noProof/>
              </w:rPr>
              <w:instrText xml:space="preserve"> </w:instrText>
            </w:r>
            <w:r>
              <w:rPr>
                <w:noProof/>
              </w:rPr>
              <w:instrText>HYPERLINK \l "_Toc514466336"</w:instrText>
            </w:r>
            <w:r w:rsidRPr="004023E5">
              <w:rPr>
                <w:rStyle w:val="Hyperlink"/>
                <w:noProof/>
              </w:rPr>
              <w:instrText xml:space="preserve"> </w:instrText>
            </w:r>
            <w:r w:rsidRPr="004023E5">
              <w:rPr>
                <w:rStyle w:val="Hyperlink"/>
                <w:noProof/>
              </w:rPr>
            </w:r>
            <w:r w:rsidRPr="004023E5">
              <w:rPr>
                <w:rStyle w:val="Hyperlink"/>
                <w:noProof/>
              </w:rPr>
              <w:fldChar w:fldCharType="separate"/>
            </w:r>
            <w:r w:rsidRPr="004023E5">
              <w:rPr>
                <w:rStyle w:val="Hyperlink"/>
                <w:noProof/>
              </w:rPr>
              <w:t>Casos de utilização</w:t>
            </w:r>
            <w:r>
              <w:rPr>
                <w:noProof/>
                <w:webHidden/>
              </w:rPr>
              <w:tab/>
            </w:r>
            <w:r>
              <w:rPr>
                <w:noProof/>
                <w:webHidden/>
              </w:rPr>
              <w:fldChar w:fldCharType="begin"/>
            </w:r>
            <w:r>
              <w:rPr>
                <w:noProof/>
                <w:webHidden/>
              </w:rPr>
              <w:instrText xml:space="preserve"> PAGEREF _Toc514466336 \h </w:instrText>
            </w:r>
            <w:r>
              <w:rPr>
                <w:noProof/>
                <w:webHidden/>
              </w:rPr>
            </w:r>
          </w:ins>
          <w:r>
            <w:rPr>
              <w:noProof/>
              <w:webHidden/>
            </w:rPr>
            <w:fldChar w:fldCharType="separate"/>
          </w:r>
          <w:ins w:id="48" w:author="João Lourenço Teixeira Vieira" w:date="2018-05-19T04:09:00Z">
            <w:r>
              <w:rPr>
                <w:noProof/>
                <w:webHidden/>
              </w:rPr>
              <w:t>9</w:t>
            </w:r>
            <w:r>
              <w:rPr>
                <w:noProof/>
                <w:webHidden/>
              </w:rPr>
              <w:fldChar w:fldCharType="end"/>
            </w:r>
            <w:r w:rsidRPr="004023E5">
              <w:rPr>
                <w:rStyle w:val="Hyperlink"/>
                <w:noProof/>
              </w:rPr>
              <w:fldChar w:fldCharType="end"/>
            </w:r>
          </w:ins>
        </w:p>
        <w:p w14:paraId="62706D59" w14:textId="0D059BE7" w:rsidR="0033289D" w:rsidRDefault="0033289D">
          <w:pPr>
            <w:pStyle w:val="TOC1"/>
            <w:tabs>
              <w:tab w:val="right" w:leader="dot" w:pos="8494"/>
            </w:tabs>
            <w:rPr>
              <w:ins w:id="49" w:author="João Lourenço Teixeira Vieira" w:date="2018-05-19T04:09:00Z"/>
              <w:rFonts w:cstheme="minorBidi"/>
              <w:noProof/>
            </w:rPr>
          </w:pPr>
          <w:ins w:id="50" w:author="João Lourenço Teixeira Vieira" w:date="2018-05-19T04:09:00Z">
            <w:r w:rsidRPr="004023E5">
              <w:rPr>
                <w:rStyle w:val="Hyperlink"/>
                <w:noProof/>
              </w:rPr>
              <w:fldChar w:fldCharType="begin"/>
            </w:r>
            <w:r w:rsidRPr="004023E5">
              <w:rPr>
                <w:rStyle w:val="Hyperlink"/>
                <w:noProof/>
              </w:rPr>
              <w:instrText xml:space="preserve"> </w:instrText>
            </w:r>
            <w:r>
              <w:rPr>
                <w:noProof/>
              </w:rPr>
              <w:instrText>HYPERLINK \l "_Toc514466337"</w:instrText>
            </w:r>
            <w:r w:rsidRPr="004023E5">
              <w:rPr>
                <w:rStyle w:val="Hyperlink"/>
                <w:noProof/>
              </w:rPr>
              <w:instrText xml:space="preserve"> </w:instrText>
            </w:r>
            <w:r w:rsidRPr="004023E5">
              <w:rPr>
                <w:rStyle w:val="Hyperlink"/>
                <w:noProof/>
              </w:rPr>
            </w:r>
            <w:r w:rsidRPr="004023E5">
              <w:rPr>
                <w:rStyle w:val="Hyperlink"/>
                <w:noProof/>
              </w:rPr>
              <w:fldChar w:fldCharType="separate"/>
            </w:r>
            <w:r w:rsidRPr="004023E5">
              <w:rPr>
                <w:rStyle w:val="Hyperlink"/>
                <w:noProof/>
              </w:rPr>
              <w:t>Esforço dedicado por cada elemento do grupo -TODO</w:t>
            </w:r>
            <w:r>
              <w:rPr>
                <w:noProof/>
                <w:webHidden/>
              </w:rPr>
              <w:tab/>
            </w:r>
            <w:r>
              <w:rPr>
                <w:noProof/>
                <w:webHidden/>
              </w:rPr>
              <w:fldChar w:fldCharType="begin"/>
            </w:r>
            <w:r>
              <w:rPr>
                <w:noProof/>
                <w:webHidden/>
              </w:rPr>
              <w:instrText xml:space="preserve"> PAGEREF _Toc514466337 \h </w:instrText>
            </w:r>
            <w:r>
              <w:rPr>
                <w:noProof/>
                <w:webHidden/>
              </w:rPr>
            </w:r>
          </w:ins>
          <w:r>
            <w:rPr>
              <w:noProof/>
              <w:webHidden/>
            </w:rPr>
            <w:fldChar w:fldCharType="separate"/>
          </w:r>
          <w:ins w:id="51" w:author="João Lourenço Teixeira Vieira" w:date="2018-05-19T04:09:00Z">
            <w:r>
              <w:rPr>
                <w:noProof/>
                <w:webHidden/>
              </w:rPr>
              <w:t>10</w:t>
            </w:r>
            <w:r>
              <w:rPr>
                <w:noProof/>
                <w:webHidden/>
              </w:rPr>
              <w:fldChar w:fldCharType="end"/>
            </w:r>
            <w:r w:rsidRPr="004023E5">
              <w:rPr>
                <w:rStyle w:val="Hyperlink"/>
                <w:noProof/>
              </w:rPr>
              <w:fldChar w:fldCharType="end"/>
            </w:r>
          </w:ins>
        </w:p>
        <w:p w14:paraId="0E1FEA11" w14:textId="0023ECA1" w:rsidR="0033289D" w:rsidRDefault="0033289D">
          <w:pPr>
            <w:pStyle w:val="TOC1"/>
            <w:tabs>
              <w:tab w:val="right" w:leader="dot" w:pos="8494"/>
            </w:tabs>
            <w:rPr>
              <w:ins w:id="52" w:author="João Lourenço Teixeira Vieira" w:date="2018-05-19T04:09:00Z"/>
              <w:rFonts w:cstheme="minorBidi"/>
              <w:noProof/>
            </w:rPr>
          </w:pPr>
          <w:ins w:id="53" w:author="João Lourenço Teixeira Vieira" w:date="2018-05-19T04:09:00Z">
            <w:r w:rsidRPr="004023E5">
              <w:rPr>
                <w:rStyle w:val="Hyperlink"/>
                <w:noProof/>
              </w:rPr>
              <w:fldChar w:fldCharType="begin"/>
            </w:r>
            <w:r w:rsidRPr="004023E5">
              <w:rPr>
                <w:rStyle w:val="Hyperlink"/>
                <w:noProof/>
              </w:rPr>
              <w:instrText xml:space="preserve"> </w:instrText>
            </w:r>
            <w:r>
              <w:rPr>
                <w:noProof/>
              </w:rPr>
              <w:instrText>HYPERLINK \l "_Toc514466338"</w:instrText>
            </w:r>
            <w:r w:rsidRPr="004023E5">
              <w:rPr>
                <w:rStyle w:val="Hyperlink"/>
                <w:noProof/>
              </w:rPr>
              <w:instrText xml:space="preserve"> </w:instrText>
            </w:r>
            <w:r w:rsidRPr="004023E5">
              <w:rPr>
                <w:rStyle w:val="Hyperlink"/>
                <w:noProof/>
              </w:rPr>
            </w:r>
            <w:r w:rsidRPr="004023E5">
              <w:rPr>
                <w:rStyle w:val="Hyperlink"/>
                <w:noProof/>
              </w:rPr>
              <w:fldChar w:fldCharType="separate"/>
            </w:r>
            <w:r w:rsidRPr="004023E5">
              <w:rPr>
                <w:rStyle w:val="Hyperlink"/>
                <w:noProof/>
              </w:rPr>
              <w:t>Conclusão-TODO</w:t>
            </w:r>
            <w:r>
              <w:rPr>
                <w:noProof/>
                <w:webHidden/>
              </w:rPr>
              <w:tab/>
            </w:r>
            <w:r>
              <w:rPr>
                <w:noProof/>
                <w:webHidden/>
              </w:rPr>
              <w:fldChar w:fldCharType="begin"/>
            </w:r>
            <w:r>
              <w:rPr>
                <w:noProof/>
                <w:webHidden/>
              </w:rPr>
              <w:instrText xml:space="preserve"> PAGEREF _Toc514466338 \h </w:instrText>
            </w:r>
            <w:r>
              <w:rPr>
                <w:noProof/>
                <w:webHidden/>
              </w:rPr>
            </w:r>
          </w:ins>
          <w:r>
            <w:rPr>
              <w:noProof/>
              <w:webHidden/>
            </w:rPr>
            <w:fldChar w:fldCharType="separate"/>
          </w:r>
          <w:ins w:id="54" w:author="João Lourenço Teixeira Vieira" w:date="2018-05-19T04:09:00Z">
            <w:r>
              <w:rPr>
                <w:noProof/>
                <w:webHidden/>
              </w:rPr>
              <w:t>11</w:t>
            </w:r>
            <w:r>
              <w:rPr>
                <w:noProof/>
                <w:webHidden/>
              </w:rPr>
              <w:fldChar w:fldCharType="end"/>
            </w:r>
            <w:r w:rsidRPr="004023E5">
              <w:rPr>
                <w:rStyle w:val="Hyperlink"/>
                <w:noProof/>
              </w:rPr>
              <w:fldChar w:fldCharType="end"/>
            </w:r>
          </w:ins>
        </w:p>
        <w:p w14:paraId="796355E1" w14:textId="3CB5BCBA" w:rsidR="0033289D" w:rsidRDefault="0033289D">
          <w:pPr>
            <w:pStyle w:val="TOC1"/>
            <w:tabs>
              <w:tab w:val="right" w:leader="dot" w:pos="8494"/>
            </w:tabs>
            <w:rPr>
              <w:ins w:id="55" w:author="João Lourenço Teixeira Vieira" w:date="2018-05-19T04:09:00Z"/>
              <w:rFonts w:cstheme="minorBidi"/>
              <w:noProof/>
            </w:rPr>
          </w:pPr>
          <w:ins w:id="56" w:author="João Lourenço Teixeira Vieira" w:date="2018-05-19T04:09:00Z">
            <w:r w:rsidRPr="004023E5">
              <w:rPr>
                <w:rStyle w:val="Hyperlink"/>
                <w:noProof/>
              </w:rPr>
              <w:fldChar w:fldCharType="begin"/>
            </w:r>
            <w:r w:rsidRPr="004023E5">
              <w:rPr>
                <w:rStyle w:val="Hyperlink"/>
                <w:noProof/>
              </w:rPr>
              <w:instrText xml:space="preserve"> </w:instrText>
            </w:r>
            <w:r>
              <w:rPr>
                <w:noProof/>
              </w:rPr>
              <w:instrText>HYPERLINK \l "_Toc514466339"</w:instrText>
            </w:r>
            <w:r w:rsidRPr="004023E5">
              <w:rPr>
                <w:rStyle w:val="Hyperlink"/>
                <w:noProof/>
              </w:rPr>
              <w:instrText xml:space="preserve"> </w:instrText>
            </w:r>
            <w:r w:rsidRPr="004023E5">
              <w:rPr>
                <w:rStyle w:val="Hyperlink"/>
                <w:noProof/>
              </w:rPr>
            </w:r>
            <w:r w:rsidRPr="004023E5">
              <w:rPr>
                <w:rStyle w:val="Hyperlink"/>
                <w:noProof/>
              </w:rPr>
              <w:fldChar w:fldCharType="separate"/>
            </w:r>
            <w:r w:rsidRPr="004023E5">
              <w:rPr>
                <w:rStyle w:val="Hyperlink"/>
                <w:noProof/>
              </w:rPr>
              <w:t>Referências Bibliográficas</w:t>
            </w:r>
            <w:r>
              <w:rPr>
                <w:noProof/>
                <w:webHidden/>
              </w:rPr>
              <w:tab/>
            </w:r>
            <w:r>
              <w:rPr>
                <w:noProof/>
                <w:webHidden/>
              </w:rPr>
              <w:fldChar w:fldCharType="begin"/>
            </w:r>
            <w:r>
              <w:rPr>
                <w:noProof/>
                <w:webHidden/>
              </w:rPr>
              <w:instrText xml:space="preserve"> PAGEREF _Toc514466339 \h </w:instrText>
            </w:r>
            <w:r>
              <w:rPr>
                <w:noProof/>
                <w:webHidden/>
              </w:rPr>
            </w:r>
          </w:ins>
          <w:r>
            <w:rPr>
              <w:noProof/>
              <w:webHidden/>
            </w:rPr>
            <w:fldChar w:fldCharType="separate"/>
          </w:r>
          <w:ins w:id="57" w:author="João Lourenço Teixeira Vieira" w:date="2018-05-19T04:09:00Z">
            <w:r>
              <w:rPr>
                <w:noProof/>
                <w:webHidden/>
              </w:rPr>
              <w:t>12</w:t>
            </w:r>
            <w:r>
              <w:rPr>
                <w:noProof/>
                <w:webHidden/>
              </w:rPr>
              <w:fldChar w:fldCharType="end"/>
            </w:r>
            <w:r w:rsidRPr="004023E5">
              <w:rPr>
                <w:rStyle w:val="Hyperlink"/>
                <w:noProof/>
              </w:rPr>
              <w:fldChar w:fldCharType="end"/>
            </w:r>
          </w:ins>
        </w:p>
        <w:p w14:paraId="72E2926B" w14:textId="07010C9E" w:rsidR="0033289D" w:rsidRDefault="0033289D">
          <w:pPr>
            <w:pStyle w:val="TOC1"/>
            <w:tabs>
              <w:tab w:val="right" w:leader="dot" w:pos="8494"/>
            </w:tabs>
            <w:rPr>
              <w:ins w:id="58" w:author="João Lourenço Teixeira Vieira" w:date="2018-05-19T04:09:00Z"/>
              <w:rFonts w:cstheme="minorBidi"/>
              <w:noProof/>
            </w:rPr>
          </w:pPr>
          <w:ins w:id="59" w:author="João Lourenço Teixeira Vieira" w:date="2018-05-19T04:09:00Z">
            <w:r w:rsidRPr="004023E5">
              <w:rPr>
                <w:rStyle w:val="Hyperlink"/>
                <w:noProof/>
              </w:rPr>
              <w:fldChar w:fldCharType="begin"/>
            </w:r>
            <w:r w:rsidRPr="004023E5">
              <w:rPr>
                <w:rStyle w:val="Hyperlink"/>
                <w:noProof/>
              </w:rPr>
              <w:instrText xml:space="preserve"> </w:instrText>
            </w:r>
            <w:r>
              <w:rPr>
                <w:noProof/>
              </w:rPr>
              <w:instrText>HYPERLINK \l "_Toc514466340"</w:instrText>
            </w:r>
            <w:r w:rsidRPr="004023E5">
              <w:rPr>
                <w:rStyle w:val="Hyperlink"/>
                <w:noProof/>
              </w:rPr>
              <w:instrText xml:space="preserve"> </w:instrText>
            </w:r>
            <w:r w:rsidRPr="004023E5">
              <w:rPr>
                <w:rStyle w:val="Hyperlink"/>
                <w:noProof/>
              </w:rPr>
            </w:r>
            <w:r w:rsidRPr="004023E5">
              <w:rPr>
                <w:rStyle w:val="Hyperlink"/>
                <w:noProof/>
              </w:rPr>
              <w:fldChar w:fldCharType="separate"/>
            </w:r>
            <w:r w:rsidRPr="004023E5">
              <w:rPr>
                <w:rStyle w:val="Hyperlink"/>
                <w:noProof/>
              </w:rPr>
              <w:t>Apêndice A: Pseudocódigo do Algoritmo – TODO</w:t>
            </w:r>
            <w:r>
              <w:rPr>
                <w:noProof/>
                <w:webHidden/>
              </w:rPr>
              <w:tab/>
            </w:r>
            <w:r>
              <w:rPr>
                <w:noProof/>
                <w:webHidden/>
              </w:rPr>
              <w:fldChar w:fldCharType="begin"/>
            </w:r>
            <w:r>
              <w:rPr>
                <w:noProof/>
                <w:webHidden/>
              </w:rPr>
              <w:instrText xml:space="preserve"> PAGEREF _Toc514466340 \h </w:instrText>
            </w:r>
            <w:r>
              <w:rPr>
                <w:noProof/>
                <w:webHidden/>
              </w:rPr>
            </w:r>
          </w:ins>
          <w:r>
            <w:rPr>
              <w:noProof/>
              <w:webHidden/>
            </w:rPr>
            <w:fldChar w:fldCharType="separate"/>
          </w:r>
          <w:ins w:id="60" w:author="João Lourenço Teixeira Vieira" w:date="2018-05-19T04:09:00Z">
            <w:r>
              <w:rPr>
                <w:noProof/>
                <w:webHidden/>
              </w:rPr>
              <w:t>13</w:t>
            </w:r>
            <w:r>
              <w:rPr>
                <w:noProof/>
                <w:webHidden/>
              </w:rPr>
              <w:fldChar w:fldCharType="end"/>
            </w:r>
            <w:r w:rsidRPr="004023E5">
              <w:rPr>
                <w:rStyle w:val="Hyperlink"/>
                <w:noProof/>
              </w:rPr>
              <w:fldChar w:fldCharType="end"/>
            </w:r>
          </w:ins>
        </w:p>
        <w:p w14:paraId="57472460" w14:textId="272AE490" w:rsidR="009452B3" w:rsidDel="00D56A72" w:rsidRDefault="009452B3">
          <w:pPr>
            <w:pStyle w:val="TOC1"/>
            <w:tabs>
              <w:tab w:val="right" w:leader="dot" w:pos="8494"/>
            </w:tabs>
            <w:rPr>
              <w:del w:id="61" w:author="João Lourenço Teixeira Vieira" w:date="2018-05-19T04:05:00Z"/>
              <w:rFonts w:cstheme="minorBidi"/>
              <w:noProof/>
              <w:lang w:val="en-US" w:eastAsia="en-US"/>
            </w:rPr>
          </w:pPr>
          <w:del w:id="62" w:author="João Lourenço Teixeira Vieira" w:date="2018-05-19T04:05:00Z">
            <w:r w:rsidRPr="00D56A72" w:rsidDel="00D56A72">
              <w:rPr>
                <w:rStyle w:val="Hyperlink"/>
                <w:noProof/>
                <w:rPrChange w:id="63" w:author="João Lourenço Teixeira Vieira" w:date="2018-05-19T04:05:00Z">
                  <w:rPr>
                    <w:rStyle w:val="Hyperlink"/>
                    <w:noProof/>
                  </w:rPr>
                </w:rPrChange>
              </w:rPr>
              <w:delText>Introdução</w:delText>
            </w:r>
            <w:r w:rsidDel="00D56A72">
              <w:rPr>
                <w:noProof/>
                <w:webHidden/>
              </w:rPr>
              <w:tab/>
              <w:delText>3</w:delText>
            </w:r>
          </w:del>
        </w:p>
        <w:p w14:paraId="5F4B4E9D" w14:textId="4532C540" w:rsidR="009452B3" w:rsidDel="00D56A72" w:rsidRDefault="009452B3">
          <w:pPr>
            <w:pStyle w:val="TOC1"/>
            <w:tabs>
              <w:tab w:val="right" w:leader="dot" w:pos="8494"/>
            </w:tabs>
            <w:rPr>
              <w:del w:id="64" w:author="João Lourenço Teixeira Vieira" w:date="2018-05-19T04:05:00Z"/>
              <w:rFonts w:cstheme="minorBidi"/>
              <w:noProof/>
              <w:lang w:val="en-US" w:eastAsia="en-US"/>
            </w:rPr>
          </w:pPr>
          <w:del w:id="65" w:author="João Lourenço Teixeira Vieira" w:date="2018-05-19T04:05:00Z">
            <w:r w:rsidRPr="00D56A72" w:rsidDel="00D56A72">
              <w:rPr>
                <w:rStyle w:val="Hyperlink"/>
                <w:noProof/>
                <w:rPrChange w:id="66" w:author="João Lourenço Teixeira Vieira" w:date="2018-05-19T04:05:00Z">
                  <w:rPr>
                    <w:rStyle w:val="Hyperlink"/>
                    <w:noProof/>
                  </w:rPr>
                </w:rPrChange>
              </w:rPr>
              <w:delText>Explicação do problema</w:delText>
            </w:r>
            <w:r w:rsidDel="00D56A72">
              <w:rPr>
                <w:noProof/>
                <w:webHidden/>
              </w:rPr>
              <w:tab/>
              <w:delText>4</w:delText>
            </w:r>
          </w:del>
        </w:p>
        <w:p w14:paraId="6713D1C5" w14:textId="03379C49" w:rsidR="009452B3" w:rsidDel="00D56A72" w:rsidRDefault="009452B3">
          <w:pPr>
            <w:pStyle w:val="TOC1"/>
            <w:tabs>
              <w:tab w:val="right" w:leader="dot" w:pos="8494"/>
            </w:tabs>
            <w:rPr>
              <w:del w:id="67" w:author="João Lourenço Teixeira Vieira" w:date="2018-05-19T04:05:00Z"/>
              <w:rFonts w:cstheme="minorBidi"/>
              <w:noProof/>
              <w:lang w:val="en-US" w:eastAsia="en-US"/>
            </w:rPr>
          </w:pPr>
          <w:del w:id="68" w:author="João Lourenço Teixeira Vieira" w:date="2018-05-19T04:05:00Z">
            <w:r w:rsidRPr="00D56A72" w:rsidDel="00D56A72">
              <w:rPr>
                <w:rStyle w:val="Hyperlink"/>
                <w:noProof/>
                <w:rPrChange w:id="69" w:author="João Lourenço Teixeira Vieira" w:date="2018-05-19T04:05:00Z">
                  <w:rPr>
                    <w:rStyle w:val="Hyperlink"/>
                    <w:noProof/>
                  </w:rPr>
                </w:rPrChange>
              </w:rPr>
              <w:delText>Descrição do problema</w:delText>
            </w:r>
            <w:r w:rsidDel="00D56A72">
              <w:rPr>
                <w:noProof/>
                <w:webHidden/>
              </w:rPr>
              <w:tab/>
              <w:delText>5</w:delText>
            </w:r>
          </w:del>
        </w:p>
        <w:p w14:paraId="7E63729E" w14:textId="4D67D66C" w:rsidR="009452B3" w:rsidDel="00D56A72" w:rsidRDefault="009452B3">
          <w:pPr>
            <w:pStyle w:val="TOC2"/>
            <w:tabs>
              <w:tab w:val="right" w:leader="dot" w:pos="8494"/>
            </w:tabs>
            <w:rPr>
              <w:del w:id="70" w:author="João Lourenço Teixeira Vieira" w:date="2018-05-19T04:05:00Z"/>
              <w:noProof/>
              <w:lang w:val="en-US" w:eastAsia="en-US"/>
            </w:rPr>
          </w:pPr>
          <w:del w:id="71" w:author="João Lourenço Teixeira Vieira" w:date="2018-05-19T04:05:00Z">
            <w:r w:rsidRPr="00D56A72" w:rsidDel="00D56A72">
              <w:rPr>
                <w:rStyle w:val="Hyperlink"/>
                <w:noProof/>
                <w:rPrChange w:id="72" w:author="João Lourenço Teixeira Vieira" w:date="2018-05-19T04:05:00Z">
                  <w:rPr>
                    <w:rStyle w:val="Hyperlink"/>
                    <w:noProof/>
                  </w:rPr>
                </w:rPrChange>
              </w:rPr>
              <w:delText>1ªiteração: percurso mais rápido</w:delText>
            </w:r>
            <w:r w:rsidDel="00D56A72">
              <w:rPr>
                <w:noProof/>
                <w:webHidden/>
              </w:rPr>
              <w:tab/>
              <w:delText>5</w:delText>
            </w:r>
          </w:del>
        </w:p>
        <w:p w14:paraId="4831017F" w14:textId="0414676E" w:rsidR="009452B3" w:rsidDel="00D56A72" w:rsidRDefault="009452B3">
          <w:pPr>
            <w:pStyle w:val="TOC2"/>
            <w:tabs>
              <w:tab w:val="right" w:leader="dot" w:pos="8494"/>
            </w:tabs>
            <w:rPr>
              <w:del w:id="73" w:author="João Lourenço Teixeira Vieira" w:date="2018-05-19T04:05:00Z"/>
              <w:noProof/>
              <w:lang w:val="en-US" w:eastAsia="en-US"/>
            </w:rPr>
          </w:pPr>
          <w:del w:id="74" w:author="João Lourenço Teixeira Vieira" w:date="2018-05-19T04:05:00Z">
            <w:r w:rsidRPr="00D56A72" w:rsidDel="00D56A72">
              <w:rPr>
                <w:rStyle w:val="Hyperlink"/>
                <w:noProof/>
                <w:rPrChange w:id="75" w:author="João Lourenço Teixeira Vieira" w:date="2018-05-19T04:05:00Z">
                  <w:rPr>
                    <w:rStyle w:val="Hyperlink"/>
                    <w:noProof/>
                  </w:rPr>
                </w:rPrChange>
              </w:rPr>
              <w:delText>2ªiteração: percurso mais rápido que maximize o número de passageiros sem restrições temporais e de capacidade</w:delText>
            </w:r>
            <w:r w:rsidDel="00D56A72">
              <w:rPr>
                <w:noProof/>
                <w:webHidden/>
              </w:rPr>
              <w:tab/>
              <w:delText>5</w:delText>
            </w:r>
          </w:del>
        </w:p>
        <w:p w14:paraId="1B1346C5" w14:textId="69BB746D" w:rsidR="009452B3" w:rsidDel="00D56A72" w:rsidRDefault="009452B3">
          <w:pPr>
            <w:pStyle w:val="TOC2"/>
            <w:tabs>
              <w:tab w:val="right" w:leader="dot" w:pos="8494"/>
            </w:tabs>
            <w:rPr>
              <w:del w:id="76" w:author="João Lourenço Teixeira Vieira" w:date="2018-05-19T04:05:00Z"/>
              <w:noProof/>
              <w:lang w:val="en-US" w:eastAsia="en-US"/>
            </w:rPr>
          </w:pPr>
          <w:del w:id="77" w:author="João Lourenço Teixeira Vieira" w:date="2018-05-19T04:05:00Z">
            <w:r w:rsidRPr="00D56A72" w:rsidDel="00D56A72">
              <w:rPr>
                <w:rStyle w:val="Hyperlink"/>
                <w:noProof/>
                <w:rPrChange w:id="78" w:author="João Lourenço Teixeira Vieira" w:date="2018-05-19T04:05:00Z">
                  <w:rPr>
                    <w:rStyle w:val="Hyperlink"/>
                    <w:noProof/>
                  </w:rPr>
                </w:rPrChange>
              </w:rPr>
              <w:delText>3ªiteração: percurso mais rápido que maximize o número de passageiros com restrições temporais e de capacidade</w:delText>
            </w:r>
            <w:r w:rsidDel="00D56A72">
              <w:rPr>
                <w:noProof/>
                <w:webHidden/>
              </w:rPr>
              <w:tab/>
              <w:delText>5</w:delText>
            </w:r>
          </w:del>
        </w:p>
        <w:p w14:paraId="4D8EC10B" w14:textId="004E11EF" w:rsidR="009452B3" w:rsidDel="00D56A72" w:rsidRDefault="009452B3">
          <w:pPr>
            <w:pStyle w:val="TOC2"/>
            <w:tabs>
              <w:tab w:val="right" w:leader="dot" w:pos="8494"/>
            </w:tabs>
            <w:rPr>
              <w:del w:id="79" w:author="João Lourenço Teixeira Vieira" w:date="2018-05-19T04:05:00Z"/>
              <w:noProof/>
              <w:lang w:val="en-US" w:eastAsia="en-US"/>
            </w:rPr>
          </w:pPr>
          <w:del w:id="80" w:author="João Lourenço Teixeira Vieira" w:date="2018-05-19T04:05:00Z">
            <w:r w:rsidRPr="00D56A72" w:rsidDel="00D56A72">
              <w:rPr>
                <w:rStyle w:val="Hyperlink"/>
                <w:noProof/>
                <w:rPrChange w:id="81" w:author="João Lourenço Teixeira Vieira" w:date="2018-05-19T04:05:00Z">
                  <w:rPr>
                    <w:rStyle w:val="Hyperlink"/>
                    <w:noProof/>
                  </w:rPr>
                </w:rPrChange>
              </w:rPr>
              <w:delText>4ªiteração: alargamento do critério de escolha de passageiros</w:delText>
            </w:r>
            <w:r w:rsidDel="00D56A72">
              <w:rPr>
                <w:noProof/>
                <w:webHidden/>
              </w:rPr>
              <w:tab/>
              <w:delText>6</w:delText>
            </w:r>
          </w:del>
        </w:p>
        <w:p w14:paraId="789095CA" w14:textId="75C9BBD6" w:rsidR="009452B3" w:rsidDel="00D56A72" w:rsidRDefault="009452B3">
          <w:pPr>
            <w:pStyle w:val="TOC1"/>
            <w:tabs>
              <w:tab w:val="right" w:leader="dot" w:pos="8494"/>
            </w:tabs>
            <w:rPr>
              <w:del w:id="82" w:author="João Lourenço Teixeira Vieira" w:date="2018-05-19T04:05:00Z"/>
              <w:rFonts w:cstheme="minorBidi"/>
              <w:noProof/>
              <w:lang w:val="en-US" w:eastAsia="en-US"/>
            </w:rPr>
          </w:pPr>
          <w:del w:id="83" w:author="João Lourenço Teixeira Vieira" w:date="2018-05-19T04:05:00Z">
            <w:r w:rsidRPr="00D56A72" w:rsidDel="00D56A72">
              <w:rPr>
                <w:rStyle w:val="Hyperlink"/>
                <w:noProof/>
                <w:rPrChange w:id="84" w:author="João Lourenço Teixeira Vieira" w:date="2018-05-19T04:05:00Z">
                  <w:rPr>
                    <w:rStyle w:val="Hyperlink"/>
                    <w:noProof/>
                  </w:rPr>
                </w:rPrChange>
              </w:rPr>
              <w:delText>Formalização do problema</w:delText>
            </w:r>
            <w:r w:rsidDel="00D56A72">
              <w:rPr>
                <w:noProof/>
                <w:webHidden/>
              </w:rPr>
              <w:tab/>
              <w:delText>7</w:delText>
            </w:r>
          </w:del>
        </w:p>
        <w:p w14:paraId="5DCF5B92" w14:textId="3FA804F8" w:rsidR="009452B3" w:rsidDel="00D56A72" w:rsidRDefault="009452B3">
          <w:pPr>
            <w:pStyle w:val="TOC2"/>
            <w:tabs>
              <w:tab w:val="right" w:leader="dot" w:pos="8494"/>
            </w:tabs>
            <w:rPr>
              <w:del w:id="85" w:author="João Lourenço Teixeira Vieira" w:date="2018-05-19T04:05:00Z"/>
              <w:noProof/>
              <w:lang w:val="en-US" w:eastAsia="en-US"/>
            </w:rPr>
          </w:pPr>
          <w:del w:id="86" w:author="João Lourenço Teixeira Vieira" w:date="2018-05-19T04:05:00Z">
            <w:r w:rsidRPr="00D56A72" w:rsidDel="00D56A72">
              <w:rPr>
                <w:rStyle w:val="Hyperlink"/>
                <w:noProof/>
                <w:rPrChange w:id="87" w:author="João Lourenço Teixeira Vieira" w:date="2018-05-19T04:05:00Z">
                  <w:rPr>
                    <w:rStyle w:val="Hyperlink"/>
                    <w:noProof/>
                  </w:rPr>
                </w:rPrChange>
              </w:rPr>
              <w:delText>Dados de entrada</w:delText>
            </w:r>
            <w:r w:rsidDel="00D56A72">
              <w:rPr>
                <w:noProof/>
                <w:webHidden/>
              </w:rPr>
              <w:tab/>
              <w:delText>7</w:delText>
            </w:r>
          </w:del>
        </w:p>
        <w:p w14:paraId="76F8CD2C" w14:textId="1A8FE9F7" w:rsidR="009452B3" w:rsidDel="00D56A72" w:rsidRDefault="009452B3">
          <w:pPr>
            <w:pStyle w:val="TOC2"/>
            <w:tabs>
              <w:tab w:val="right" w:leader="dot" w:pos="8494"/>
            </w:tabs>
            <w:rPr>
              <w:del w:id="88" w:author="João Lourenço Teixeira Vieira" w:date="2018-05-19T04:05:00Z"/>
              <w:noProof/>
              <w:lang w:val="en-US" w:eastAsia="en-US"/>
            </w:rPr>
          </w:pPr>
          <w:del w:id="89" w:author="João Lourenço Teixeira Vieira" w:date="2018-05-19T04:05:00Z">
            <w:r w:rsidRPr="00D56A72" w:rsidDel="00D56A72">
              <w:rPr>
                <w:rStyle w:val="Hyperlink"/>
                <w:noProof/>
                <w:rPrChange w:id="90" w:author="João Lourenço Teixeira Vieira" w:date="2018-05-19T04:05:00Z">
                  <w:rPr>
                    <w:rStyle w:val="Hyperlink"/>
                    <w:noProof/>
                  </w:rPr>
                </w:rPrChange>
              </w:rPr>
              <w:delText>Dados de saída</w:delText>
            </w:r>
            <w:r w:rsidDel="00D56A72">
              <w:rPr>
                <w:noProof/>
                <w:webHidden/>
              </w:rPr>
              <w:tab/>
              <w:delText>8</w:delText>
            </w:r>
          </w:del>
        </w:p>
        <w:p w14:paraId="41E408B8" w14:textId="00DAC0F1" w:rsidR="009452B3" w:rsidDel="00D56A72" w:rsidRDefault="009452B3">
          <w:pPr>
            <w:pStyle w:val="TOC2"/>
            <w:tabs>
              <w:tab w:val="right" w:leader="dot" w:pos="8494"/>
            </w:tabs>
            <w:rPr>
              <w:del w:id="91" w:author="João Lourenço Teixeira Vieira" w:date="2018-05-19T04:05:00Z"/>
              <w:noProof/>
              <w:lang w:val="en-US" w:eastAsia="en-US"/>
            </w:rPr>
          </w:pPr>
          <w:del w:id="92" w:author="João Lourenço Teixeira Vieira" w:date="2018-05-19T04:05:00Z">
            <w:r w:rsidRPr="00D56A72" w:rsidDel="00D56A72">
              <w:rPr>
                <w:rStyle w:val="Hyperlink"/>
                <w:noProof/>
                <w:rPrChange w:id="93" w:author="João Lourenço Teixeira Vieira" w:date="2018-05-19T04:05:00Z">
                  <w:rPr>
                    <w:rStyle w:val="Hyperlink"/>
                    <w:noProof/>
                  </w:rPr>
                </w:rPrChange>
              </w:rPr>
              <w:delText>Restrições</w:delText>
            </w:r>
            <w:r w:rsidDel="00D56A72">
              <w:rPr>
                <w:noProof/>
                <w:webHidden/>
              </w:rPr>
              <w:tab/>
              <w:delText>8</w:delText>
            </w:r>
          </w:del>
        </w:p>
        <w:p w14:paraId="642F5EDF" w14:textId="4D097A93" w:rsidR="009452B3" w:rsidDel="00D56A72" w:rsidRDefault="009452B3">
          <w:pPr>
            <w:pStyle w:val="TOC3"/>
            <w:tabs>
              <w:tab w:val="right" w:leader="dot" w:pos="8494"/>
            </w:tabs>
            <w:rPr>
              <w:del w:id="94" w:author="João Lourenço Teixeira Vieira" w:date="2018-05-19T04:05:00Z"/>
              <w:noProof/>
              <w:lang w:val="en-US" w:eastAsia="en-US"/>
            </w:rPr>
          </w:pPr>
          <w:del w:id="95" w:author="João Lourenço Teixeira Vieira" w:date="2018-05-19T04:05:00Z">
            <w:r w:rsidRPr="00D56A72" w:rsidDel="00D56A72">
              <w:rPr>
                <w:rStyle w:val="Hyperlink"/>
                <w:noProof/>
                <w:rPrChange w:id="96" w:author="João Lourenço Teixeira Vieira" w:date="2018-05-19T04:05:00Z">
                  <w:rPr>
                    <w:rStyle w:val="Hyperlink"/>
                    <w:noProof/>
                  </w:rPr>
                </w:rPrChange>
              </w:rPr>
              <w:delText>Sobre os dados de entrada</w:delText>
            </w:r>
            <w:r w:rsidDel="00D56A72">
              <w:rPr>
                <w:noProof/>
                <w:webHidden/>
              </w:rPr>
              <w:tab/>
              <w:delText>8</w:delText>
            </w:r>
          </w:del>
        </w:p>
        <w:p w14:paraId="08577DA9" w14:textId="4B26A3B9" w:rsidR="009452B3" w:rsidDel="00D56A72" w:rsidRDefault="009452B3">
          <w:pPr>
            <w:pStyle w:val="TOC3"/>
            <w:tabs>
              <w:tab w:val="right" w:leader="dot" w:pos="8494"/>
            </w:tabs>
            <w:rPr>
              <w:del w:id="97" w:author="João Lourenço Teixeira Vieira" w:date="2018-05-19T04:05:00Z"/>
              <w:noProof/>
              <w:lang w:val="en-US" w:eastAsia="en-US"/>
            </w:rPr>
          </w:pPr>
          <w:del w:id="98" w:author="João Lourenço Teixeira Vieira" w:date="2018-05-19T04:05:00Z">
            <w:r w:rsidRPr="00D56A72" w:rsidDel="00D56A72">
              <w:rPr>
                <w:rStyle w:val="Hyperlink"/>
                <w:noProof/>
                <w:rPrChange w:id="99" w:author="João Lourenço Teixeira Vieira" w:date="2018-05-19T04:05:00Z">
                  <w:rPr>
                    <w:rStyle w:val="Hyperlink"/>
                    <w:noProof/>
                  </w:rPr>
                </w:rPrChange>
              </w:rPr>
              <w:delText>Sobre os dados de saída</w:delText>
            </w:r>
            <w:r w:rsidDel="00D56A72">
              <w:rPr>
                <w:noProof/>
                <w:webHidden/>
              </w:rPr>
              <w:tab/>
              <w:delText>9</w:delText>
            </w:r>
          </w:del>
        </w:p>
        <w:p w14:paraId="1F7C7E69" w14:textId="794C5D3A" w:rsidR="009452B3" w:rsidDel="00D56A72" w:rsidRDefault="009452B3">
          <w:pPr>
            <w:pStyle w:val="TOC2"/>
            <w:tabs>
              <w:tab w:val="right" w:leader="dot" w:pos="8494"/>
            </w:tabs>
            <w:rPr>
              <w:del w:id="100" w:author="João Lourenço Teixeira Vieira" w:date="2018-05-19T04:05:00Z"/>
              <w:noProof/>
              <w:lang w:val="en-US" w:eastAsia="en-US"/>
            </w:rPr>
          </w:pPr>
          <w:del w:id="101" w:author="João Lourenço Teixeira Vieira" w:date="2018-05-19T04:05:00Z">
            <w:r w:rsidRPr="00D56A72" w:rsidDel="00D56A72">
              <w:rPr>
                <w:rStyle w:val="Hyperlink"/>
                <w:noProof/>
                <w:rPrChange w:id="102" w:author="João Lourenço Teixeira Vieira" w:date="2018-05-19T04:05:00Z">
                  <w:rPr>
                    <w:rStyle w:val="Hyperlink"/>
                    <w:noProof/>
                  </w:rPr>
                </w:rPrChange>
              </w:rPr>
              <w:delText>Funções objetivo</w:delText>
            </w:r>
            <w:r w:rsidDel="00D56A72">
              <w:rPr>
                <w:noProof/>
                <w:webHidden/>
              </w:rPr>
              <w:tab/>
              <w:delText>10</w:delText>
            </w:r>
          </w:del>
        </w:p>
        <w:p w14:paraId="060A3699" w14:textId="6EED3EB6" w:rsidR="009452B3" w:rsidDel="00D56A72" w:rsidRDefault="009452B3">
          <w:pPr>
            <w:pStyle w:val="TOC1"/>
            <w:tabs>
              <w:tab w:val="right" w:leader="dot" w:pos="8494"/>
            </w:tabs>
            <w:rPr>
              <w:del w:id="103" w:author="João Lourenço Teixeira Vieira" w:date="2018-05-19T04:05:00Z"/>
              <w:rFonts w:cstheme="minorBidi"/>
              <w:noProof/>
              <w:lang w:val="en-US" w:eastAsia="en-US"/>
            </w:rPr>
          </w:pPr>
          <w:del w:id="104" w:author="João Lourenço Teixeira Vieira" w:date="2018-05-19T04:05:00Z">
            <w:r w:rsidRPr="00D56A72" w:rsidDel="00D56A72">
              <w:rPr>
                <w:rStyle w:val="Hyperlink"/>
                <w:noProof/>
                <w:rPrChange w:id="105" w:author="João Lourenço Teixeira Vieira" w:date="2018-05-19T04:05:00Z">
                  <w:rPr>
                    <w:rStyle w:val="Hyperlink"/>
                    <w:noProof/>
                  </w:rPr>
                </w:rPrChange>
              </w:rPr>
              <w:delText>Descrição da solução</w:delText>
            </w:r>
            <w:r w:rsidDel="00D56A72">
              <w:rPr>
                <w:noProof/>
                <w:webHidden/>
              </w:rPr>
              <w:tab/>
              <w:delText>11</w:delText>
            </w:r>
          </w:del>
        </w:p>
        <w:p w14:paraId="50DD44C0" w14:textId="5D3A3A87" w:rsidR="009452B3" w:rsidDel="00D56A72" w:rsidRDefault="009452B3">
          <w:pPr>
            <w:pStyle w:val="TOC2"/>
            <w:tabs>
              <w:tab w:val="right" w:leader="dot" w:pos="8494"/>
            </w:tabs>
            <w:rPr>
              <w:del w:id="106" w:author="João Lourenço Teixeira Vieira" w:date="2018-05-19T04:05:00Z"/>
              <w:noProof/>
              <w:lang w:val="en-US" w:eastAsia="en-US"/>
            </w:rPr>
          </w:pPr>
          <w:del w:id="107" w:author="João Lourenço Teixeira Vieira" w:date="2018-05-19T04:05:00Z">
            <w:r w:rsidRPr="00D56A72" w:rsidDel="00D56A72">
              <w:rPr>
                <w:rStyle w:val="Hyperlink"/>
                <w:noProof/>
                <w:rPrChange w:id="108" w:author="João Lourenço Teixeira Vieira" w:date="2018-05-19T04:05:00Z">
                  <w:rPr>
                    <w:rStyle w:val="Hyperlink"/>
                    <w:noProof/>
                  </w:rPr>
                </w:rPrChange>
              </w:rPr>
              <w:delText>Estruturas de dados utilizadas</w:delText>
            </w:r>
            <w:r w:rsidDel="00D56A72">
              <w:rPr>
                <w:noProof/>
                <w:webHidden/>
              </w:rPr>
              <w:tab/>
              <w:delText>11</w:delText>
            </w:r>
          </w:del>
        </w:p>
        <w:p w14:paraId="53A36A4B" w14:textId="66FC639A" w:rsidR="009452B3" w:rsidDel="00D56A72" w:rsidRDefault="009452B3">
          <w:pPr>
            <w:pStyle w:val="TOC3"/>
            <w:tabs>
              <w:tab w:val="right" w:leader="dot" w:pos="8494"/>
            </w:tabs>
            <w:rPr>
              <w:del w:id="109" w:author="João Lourenço Teixeira Vieira" w:date="2018-05-19T04:05:00Z"/>
              <w:noProof/>
              <w:lang w:val="en-US" w:eastAsia="en-US"/>
            </w:rPr>
          </w:pPr>
          <w:del w:id="110" w:author="João Lourenço Teixeira Vieira" w:date="2018-05-19T04:05:00Z">
            <w:r w:rsidRPr="00D56A72" w:rsidDel="00D56A72">
              <w:rPr>
                <w:rStyle w:val="Hyperlink"/>
                <w:noProof/>
                <w:rPrChange w:id="111" w:author="João Lourenço Teixeira Vieira" w:date="2018-05-19T04:05:00Z">
                  <w:rPr>
                    <w:rStyle w:val="Hyperlink"/>
                    <w:noProof/>
                  </w:rPr>
                </w:rPrChange>
              </w:rPr>
              <w:delText>Representação de um grafo adequado ao problema</w:delText>
            </w:r>
            <w:r w:rsidDel="00D56A72">
              <w:rPr>
                <w:noProof/>
                <w:webHidden/>
              </w:rPr>
              <w:tab/>
              <w:delText>11</w:delText>
            </w:r>
          </w:del>
        </w:p>
        <w:p w14:paraId="3F319258" w14:textId="7D279F85" w:rsidR="009452B3" w:rsidDel="00D56A72" w:rsidRDefault="009452B3">
          <w:pPr>
            <w:pStyle w:val="TOC3"/>
            <w:tabs>
              <w:tab w:val="right" w:leader="dot" w:pos="8494"/>
            </w:tabs>
            <w:rPr>
              <w:del w:id="112" w:author="João Lourenço Teixeira Vieira" w:date="2018-05-19T04:05:00Z"/>
              <w:noProof/>
              <w:lang w:val="en-US" w:eastAsia="en-US"/>
            </w:rPr>
          </w:pPr>
          <w:del w:id="113" w:author="João Lourenço Teixeira Vieira" w:date="2018-05-19T04:05:00Z">
            <w:r w:rsidRPr="00D56A72" w:rsidDel="00D56A72">
              <w:rPr>
                <w:rStyle w:val="Hyperlink"/>
                <w:noProof/>
                <w:rPrChange w:id="114" w:author="João Lourenço Teixeira Vieira" w:date="2018-05-19T04:05:00Z">
                  <w:rPr>
                    <w:rStyle w:val="Hyperlink"/>
                    <w:noProof/>
                  </w:rPr>
                </w:rPrChange>
              </w:rPr>
              <w:delText>Gestão de passageiros e condutores</w:delText>
            </w:r>
            <w:r w:rsidDel="00D56A72">
              <w:rPr>
                <w:noProof/>
                <w:webHidden/>
              </w:rPr>
              <w:tab/>
              <w:delText>12</w:delText>
            </w:r>
          </w:del>
        </w:p>
        <w:p w14:paraId="6BC7FE4D" w14:textId="29792ACD" w:rsidR="009452B3" w:rsidDel="00D56A72" w:rsidRDefault="009452B3">
          <w:pPr>
            <w:pStyle w:val="TOC1"/>
            <w:tabs>
              <w:tab w:val="right" w:leader="dot" w:pos="8494"/>
            </w:tabs>
            <w:rPr>
              <w:del w:id="115" w:author="João Lourenço Teixeira Vieira" w:date="2018-05-19T04:05:00Z"/>
              <w:rFonts w:cstheme="minorBidi"/>
              <w:noProof/>
              <w:lang w:val="en-US" w:eastAsia="en-US"/>
            </w:rPr>
          </w:pPr>
          <w:del w:id="116" w:author="João Lourenço Teixeira Vieira" w:date="2018-05-19T04:05:00Z">
            <w:r w:rsidRPr="00D56A72" w:rsidDel="00D56A72">
              <w:rPr>
                <w:rStyle w:val="Hyperlink"/>
                <w:noProof/>
                <w:rPrChange w:id="117" w:author="João Lourenço Teixeira Vieira" w:date="2018-05-19T04:05:00Z">
                  <w:rPr>
                    <w:rStyle w:val="Hyperlink"/>
                    <w:noProof/>
                  </w:rPr>
                </w:rPrChange>
              </w:rPr>
              <w:delText>Algoritmos implementados</w:delText>
            </w:r>
            <w:r w:rsidDel="00D56A72">
              <w:rPr>
                <w:noProof/>
                <w:webHidden/>
              </w:rPr>
              <w:tab/>
              <w:delText>16</w:delText>
            </w:r>
          </w:del>
        </w:p>
        <w:p w14:paraId="7273C2FC" w14:textId="2131FD85" w:rsidR="009452B3" w:rsidDel="00D56A72" w:rsidRDefault="009452B3">
          <w:pPr>
            <w:pStyle w:val="TOC2"/>
            <w:tabs>
              <w:tab w:val="right" w:leader="dot" w:pos="8494"/>
            </w:tabs>
            <w:rPr>
              <w:del w:id="118" w:author="João Lourenço Teixeira Vieira" w:date="2018-05-19T04:05:00Z"/>
              <w:noProof/>
              <w:lang w:val="en-US" w:eastAsia="en-US"/>
            </w:rPr>
          </w:pPr>
          <w:del w:id="119" w:author="João Lourenço Teixeira Vieira" w:date="2018-05-19T04:05:00Z">
            <w:r w:rsidRPr="00D56A72" w:rsidDel="00D56A72">
              <w:rPr>
                <w:rStyle w:val="Hyperlink"/>
                <w:noProof/>
                <w:rPrChange w:id="120" w:author="João Lourenço Teixeira Vieira" w:date="2018-05-19T04:05:00Z">
                  <w:rPr>
                    <w:rStyle w:val="Hyperlink"/>
                    <w:noProof/>
                  </w:rPr>
                </w:rPrChange>
              </w:rPr>
              <w:delText>Análise da conetividade</w:delText>
            </w:r>
            <w:r w:rsidDel="00D56A72">
              <w:rPr>
                <w:noProof/>
                <w:webHidden/>
              </w:rPr>
              <w:tab/>
              <w:delText>16</w:delText>
            </w:r>
          </w:del>
        </w:p>
        <w:p w14:paraId="5E0C36DB" w14:textId="1BBA56D2" w:rsidR="009452B3" w:rsidDel="00D56A72" w:rsidRDefault="009452B3">
          <w:pPr>
            <w:pStyle w:val="TOC2"/>
            <w:tabs>
              <w:tab w:val="right" w:leader="dot" w:pos="8494"/>
            </w:tabs>
            <w:rPr>
              <w:del w:id="121" w:author="João Lourenço Teixeira Vieira" w:date="2018-05-19T04:05:00Z"/>
              <w:noProof/>
              <w:lang w:val="en-US" w:eastAsia="en-US"/>
            </w:rPr>
          </w:pPr>
          <w:del w:id="122" w:author="João Lourenço Teixeira Vieira" w:date="2018-05-19T04:05:00Z">
            <w:r w:rsidRPr="00D56A72" w:rsidDel="00D56A72">
              <w:rPr>
                <w:rStyle w:val="Hyperlink"/>
                <w:noProof/>
                <w:rPrChange w:id="123" w:author="João Lourenço Teixeira Vieira" w:date="2018-05-19T04:05:00Z">
                  <w:rPr>
                    <w:rStyle w:val="Hyperlink"/>
                    <w:noProof/>
                  </w:rPr>
                </w:rPrChange>
              </w:rPr>
              <w:delText>Cálculo do caminho mais rápido que permita levar mais passageiros</w:delText>
            </w:r>
            <w:r w:rsidDel="00D56A72">
              <w:rPr>
                <w:noProof/>
                <w:webHidden/>
              </w:rPr>
              <w:tab/>
              <w:delText>16</w:delText>
            </w:r>
          </w:del>
        </w:p>
        <w:p w14:paraId="15A14C66" w14:textId="1585321A" w:rsidR="009452B3" w:rsidDel="00D56A72" w:rsidRDefault="009452B3">
          <w:pPr>
            <w:pStyle w:val="TOC2"/>
            <w:tabs>
              <w:tab w:val="right" w:leader="dot" w:pos="8494"/>
            </w:tabs>
            <w:rPr>
              <w:del w:id="124" w:author="João Lourenço Teixeira Vieira" w:date="2018-05-19T04:05:00Z"/>
              <w:noProof/>
              <w:lang w:val="en-US" w:eastAsia="en-US"/>
            </w:rPr>
          </w:pPr>
          <w:del w:id="125" w:author="João Lourenço Teixeira Vieira" w:date="2018-05-19T04:05:00Z">
            <w:r w:rsidRPr="00D56A72" w:rsidDel="00D56A72">
              <w:rPr>
                <w:rStyle w:val="Hyperlink"/>
                <w:noProof/>
                <w:rPrChange w:id="126" w:author="João Lourenço Teixeira Vieira" w:date="2018-05-19T04:05:00Z">
                  <w:rPr>
                    <w:rStyle w:val="Hyperlink"/>
                    <w:noProof/>
                  </w:rPr>
                </w:rPrChange>
              </w:rPr>
              <w:delText>Pós-Processamento</w:delText>
            </w:r>
            <w:r w:rsidDel="00D56A72">
              <w:rPr>
                <w:noProof/>
                <w:webHidden/>
              </w:rPr>
              <w:tab/>
              <w:delText>17</w:delText>
            </w:r>
          </w:del>
        </w:p>
        <w:p w14:paraId="67FC9A8D" w14:textId="73A061BD" w:rsidR="009452B3" w:rsidDel="00D56A72" w:rsidRDefault="009452B3">
          <w:pPr>
            <w:pStyle w:val="TOC1"/>
            <w:tabs>
              <w:tab w:val="right" w:leader="dot" w:pos="8494"/>
            </w:tabs>
            <w:rPr>
              <w:del w:id="127" w:author="João Lourenço Teixeira Vieira" w:date="2018-05-19T04:05:00Z"/>
              <w:rFonts w:cstheme="minorBidi"/>
              <w:noProof/>
              <w:lang w:val="en-US" w:eastAsia="en-US"/>
            </w:rPr>
          </w:pPr>
          <w:del w:id="128" w:author="João Lourenço Teixeira Vieira" w:date="2018-05-19T04:05:00Z">
            <w:r w:rsidRPr="00D56A72" w:rsidDel="00D56A72">
              <w:rPr>
                <w:rStyle w:val="Hyperlink"/>
                <w:noProof/>
                <w:rPrChange w:id="129" w:author="João Lourenço Teixeira Vieira" w:date="2018-05-19T04:05:00Z">
                  <w:rPr>
                    <w:rStyle w:val="Hyperlink"/>
                    <w:noProof/>
                  </w:rPr>
                </w:rPrChange>
              </w:rPr>
              <w:delText>Análise da solução</w:delText>
            </w:r>
            <w:r w:rsidDel="00D56A72">
              <w:rPr>
                <w:noProof/>
                <w:webHidden/>
              </w:rPr>
              <w:tab/>
              <w:delText>18</w:delText>
            </w:r>
          </w:del>
        </w:p>
        <w:p w14:paraId="60C20796" w14:textId="7C56131C" w:rsidR="009452B3" w:rsidDel="00D56A72" w:rsidRDefault="009452B3">
          <w:pPr>
            <w:pStyle w:val="TOC1"/>
            <w:tabs>
              <w:tab w:val="right" w:leader="dot" w:pos="8494"/>
            </w:tabs>
            <w:rPr>
              <w:del w:id="130" w:author="João Lourenço Teixeira Vieira" w:date="2018-05-19T04:05:00Z"/>
              <w:rFonts w:cstheme="minorBidi"/>
              <w:noProof/>
              <w:lang w:val="en-US" w:eastAsia="en-US"/>
            </w:rPr>
          </w:pPr>
          <w:del w:id="131" w:author="João Lourenço Teixeira Vieira" w:date="2018-05-19T04:05:00Z">
            <w:r w:rsidRPr="00D56A72" w:rsidDel="00D56A72">
              <w:rPr>
                <w:rStyle w:val="Hyperlink"/>
                <w:noProof/>
                <w:rPrChange w:id="132" w:author="João Lourenço Teixeira Vieira" w:date="2018-05-19T04:05:00Z">
                  <w:rPr>
                    <w:rStyle w:val="Hyperlink"/>
                    <w:noProof/>
                  </w:rPr>
                </w:rPrChange>
              </w:rPr>
              <w:delText>Casos de utilização</w:delText>
            </w:r>
            <w:r w:rsidDel="00D56A72">
              <w:rPr>
                <w:noProof/>
                <w:webHidden/>
              </w:rPr>
              <w:tab/>
              <w:delText>19</w:delText>
            </w:r>
          </w:del>
        </w:p>
        <w:p w14:paraId="0EA9E2B5" w14:textId="611EC907" w:rsidR="009452B3" w:rsidDel="00D56A72" w:rsidRDefault="009452B3">
          <w:pPr>
            <w:pStyle w:val="TOC1"/>
            <w:tabs>
              <w:tab w:val="right" w:leader="dot" w:pos="8494"/>
            </w:tabs>
            <w:rPr>
              <w:del w:id="133" w:author="João Lourenço Teixeira Vieira" w:date="2018-05-19T04:05:00Z"/>
              <w:rFonts w:cstheme="minorBidi"/>
              <w:noProof/>
              <w:lang w:val="en-US" w:eastAsia="en-US"/>
            </w:rPr>
          </w:pPr>
          <w:del w:id="134" w:author="João Lourenço Teixeira Vieira" w:date="2018-05-19T04:05:00Z">
            <w:r w:rsidRPr="00D56A72" w:rsidDel="00D56A72">
              <w:rPr>
                <w:rStyle w:val="Hyperlink"/>
                <w:noProof/>
                <w:rPrChange w:id="135" w:author="João Lourenço Teixeira Vieira" w:date="2018-05-19T04:05:00Z">
                  <w:rPr>
                    <w:rStyle w:val="Hyperlink"/>
                    <w:noProof/>
                  </w:rPr>
                </w:rPrChange>
              </w:rPr>
              <w:delText>Esforço dedicado por cada elemento do grupo</w:delText>
            </w:r>
            <w:r w:rsidDel="00D56A72">
              <w:rPr>
                <w:noProof/>
                <w:webHidden/>
              </w:rPr>
              <w:tab/>
              <w:delText>20</w:delText>
            </w:r>
          </w:del>
        </w:p>
        <w:p w14:paraId="266AEBBC" w14:textId="1A6C316B" w:rsidR="009452B3" w:rsidDel="00D56A72" w:rsidRDefault="009452B3">
          <w:pPr>
            <w:pStyle w:val="TOC1"/>
            <w:tabs>
              <w:tab w:val="right" w:leader="dot" w:pos="8494"/>
            </w:tabs>
            <w:rPr>
              <w:del w:id="136" w:author="João Lourenço Teixeira Vieira" w:date="2018-05-19T04:05:00Z"/>
              <w:rFonts w:cstheme="minorBidi"/>
              <w:noProof/>
              <w:lang w:val="en-US" w:eastAsia="en-US"/>
            </w:rPr>
          </w:pPr>
          <w:del w:id="137" w:author="João Lourenço Teixeira Vieira" w:date="2018-05-19T04:05:00Z">
            <w:r w:rsidRPr="00D56A72" w:rsidDel="00D56A72">
              <w:rPr>
                <w:rStyle w:val="Hyperlink"/>
                <w:noProof/>
                <w:rPrChange w:id="138" w:author="João Lourenço Teixeira Vieira" w:date="2018-05-19T04:05:00Z">
                  <w:rPr>
                    <w:rStyle w:val="Hyperlink"/>
                    <w:noProof/>
                  </w:rPr>
                </w:rPrChange>
              </w:rPr>
              <w:delText>Conclusão</w:delText>
            </w:r>
            <w:r w:rsidDel="00D56A72">
              <w:rPr>
                <w:noProof/>
                <w:webHidden/>
              </w:rPr>
              <w:tab/>
              <w:delText>21</w:delText>
            </w:r>
          </w:del>
        </w:p>
        <w:p w14:paraId="6EE244B0" w14:textId="6B8DD3BA" w:rsidR="009452B3" w:rsidDel="00D56A72" w:rsidRDefault="009452B3">
          <w:pPr>
            <w:pStyle w:val="TOC1"/>
            <w:tabs>
              <w:tab w:val="right" w:leader="dot" w:pos="8494"/>
            </w:tabs>
            <w:rPr>
              <w:del w:id="139" w:author="João Lourenço Teixeira Vieira" w:date="2018-05-19T04:05:00Z"/>
              <w:rFonts w:cstheme="minorBidi"/>
              <w:noProof/>
              <w:lang w:val="en-US" w:eastAsia="en-US"/>
            </w:rPr>
          </w:pPr>
          <w:del w:id="140" w:author="João Lourenço Teixeira Vieira" w:date="2018-05-19T04:05:00Z">
            <w:r w:rsidRPr="00D56A72" w:rsidDel="00D56A72">
              <w:rPr>
                <w:rStyle w:val="Hyperlink"/>
                <w:noProof/>
                <w:rPrChange w:id="141" w:author="João Lourenço Teixeira Vieira" w:date="2018-05-19T04:05:00Z">
                  <w:rPr>
                    <w:rStyle w:val="Hyperlink"/>
                    <w:noProof/>
                  </w:rPr>
                </w:rPrChange>
              </w:rPr>
              <w:delText>Referências Bibliográficas</w:delText>
            </w:r>
            <w:r w:rsidDel="00D56A72">
              <w:rPr>
                <w:noProof/>
                <w:webHidden/>
              </w:rPr>
              <w:tab/>
              <w:delText>22</w:delText>
            </w:r>
          </w:del>
        </w:p>
        <w:p w14:paraId="79721962" w14:textId="0E402CF9" w:rsidR="009452B3" w:rsidDel="00D56A72" w:rsidRDefault="009452B3">
          <w:pPr>
            <w:pStyle w:val="TOC1"/>
            <w:tabs>
              <w:tab w:val="right" w:leader="dot" w:pos="8494"/>
            </w:tabs>
            <w:rPr>
              <w:del w:id="142" w:author="João Lourenço Teixeira Vieira" w:date="2018-05-19T04:05:00Z"/>
              <w:rFonts w:cstheme="minorBidi"/>
              <w:noProof/>
              <w:lang w:val="en-US" w:eastAsia="en-US"/>
            </w:rPr>
          </w:pPr>
          <w:del w:id="143" w:author="João Lourenço Teixeira Vieira" w:date="2018-05-19T04:05:00Z">
            <w:r w:rsidRPr="00D56A72" w:rsidDel="00D56A72">
              <w:rPr>
                <w:rStyle w:val="Hyperlink"/>
                <w:noProof/>
                <w:rPrChange w:id="144" w:author="João Lourenço Teixeira Vieira" w:date="2018-05-19T04:05:00Z">
                  <w:rPr>
                    <w:rStyle w:val="Hyperlink"/>
                    <w:noProof/>
                  </w:rPr>
                </w:rPrChange>
              </w:rPr>
              <w:delText>Apêndice A: Pseudocódigo do Algoritmo</w:delText>
            </w:r>
            <w:r w:rsidDel="00D56A72">
              <w:rPr>
                <w:noProof/>
                <w:webHidden/>
              </w:rPr>
              <w:tab/>
              <w:delText>23</w:delText>
            </w:r>
          </w:del>
        </w:p>
        <w:p w14:paraId="32DA6DCF" w14:textId="03CFD5BB" w:rsidR="00A25470" w:rsidRDefault="00A25470">
          <w:r>
            <w:rPr>
              <w:b/>
              <w:bCs/>
            </w:rPr>
            <w:fldChar w:fldCharType="end"/>
          </w:r>
        </w:p>
      </w:sdtContent>
    </w:sdt>
    <w:p w14:paraId="7DBDE412" w14:textId="50AD23CD" w:rsidR="0088797A" w:rsidRPr="00C55822" w:rsidRDefault="0088797A">
      <w:pPr>
        <w:spacing w:line="259" w:lineRule="auto"/>
        <w:rPr>
          <w:rFonts w:cstheme="minorHAnsi"/>
          <w:color w:val="000000"/>
          <w:sz w:val="48"/>
          <w:szCs w:val="48"/>
        </w:rPr>
      </w:pPr>
    </w:p>
    <w:p w14:paraId="78E38F5B" w14:textId="77777777" w:rsidR="00613027" w:rsidRPr="00C55822" w:rsidRDefault="03B39210" w:rsidP="00E873F8">
      <w:pPr>
        <w:pStyle w:val="Heading1"/>
      </w:pPr>
      <w:bookmarkStart w:id="145" w:name="_Toc511240313"/>
      <w:bookmarkStart w:id="146" w:name="_Toc511244512"/>
      <w:bookmarkStart w:id="147" w:name="_Toc514466321"/>
      <w:r>
        <w:t>Introdução</w:t>
      </w:r>
      <w:bookmarkEnd w:id="145"/>
      <w:bookmarkEnd w:id="146"/>
      <w:bookmarkEnd w:id="147"/>
    </w:p>
    <w:p w14:paraId="4CFF955C" w14:textId="77777777" w:rsidR="00613027" w:rsidRPr="00C55822" w:rsidRDefault="00613027" w:rsidP="00613027">
      <w:pPr>
        <w:rPr>
          <w:rFonts w:cstheme="minorHAnsi"/>
          <w:u w:val="single"/>
        </w:rPr>
      </w:pPr>
    </w:p>
    <w:p w14:paraId="0411DBA4" w14:textId="073107C6" w:rsidR="00613027" w:rsidRPr="00C55822" w:rsidRDefault="00950B64" w:rsidP="03B39210">
      <w:pPr>
        <w:rPr>
          <w:sz w:val="26"/>
          <w:szCs w:val="26"/>
        </w:rPr>
      </w:pPr>
      <w:r>
        <w:rPr>
          <w:sz w:val="26"/>
          <w:szCs w:val="26"/>
        </w:rPr>
        <w:tab/>
      </w:r>
      <w:r w:rsidR="03B39210" w:rsidRPr="03B39210">
        <w:rPr>
          <w:sz w:val="26"/>
          <w:szCs w:val="26"/>
        </w:rPr>
        <w:t xml:space="preserve">No âmbito da unidade curricular de Conceção e Análise de Algoritmos do 2º ano do MIEIC foi proposta a </w:t>
      </w:r>
      <w:r w:rsidR="00663FC4">
        <w:rPr>
          <w:sz w:val="26"/>
          <w:szCs w:val="26"/>
        </w:rPr>
        <w:t xml:space="preserve">criação de </w:t>
      </w:r>
      <w:r w:rsidR="00AD024D">
        <w:rPr>
          <w:sz w:val="26"/>
          <w:szCs w:val="26"/>
        </w:rPr>
        <w:t>uma aplicação que gerencie a partilha de viagens (</w:t>
      </w:r>
      <w:proofErr w:type="spellStart"/>
      <w:r w:rsidR="00AD024D" w:rsidRPr="00AD024D">
        <w:rPr>
          <w:i/>
          <w:sz w:val="26"/>
          <w:szCs w:val="26"/>
        </w:rPr>
        <w:t>RideSharing</w:t>
      </w:r>
      <w:proofErr w:type="spellEnd"/>
      <w:r w:rsidR="00AD024D">
        <w:rPr>
          <w:sz w:val="26"/>
          <w:szCs w:val="26"/>
        </w:rPr>
        <w:t xml:space="preserve">) entre passageiros e condutores e </w:t>
      </w:r>
      <w:r w:rsidR="00396C05">
        <w:rPr>
          <w:sz w:val="26"/>
          <w:szCs w:val="26"/>
        </w:rPr>
        <w:t>algoritmos que a sustentem</w:t>
      </w:r>
      <w:r w:rsidR="00AD024D">
        <w:rPr>
          <w:sz w:val="26"/>
          <w:szCs w:val="26"/>
        </w:rPr>
        <w:t xml:space="preserve"> </w:t>
      </w:r>
      <w:r w:rsidR="03B39210" w:rsidRPr="00AD024D">
        <w:rPr>
          <w:sz w:val="26"/>
          <w:szCs w:val="26"/>
        </w:rPr>
        <w:t>da</w:t>
      </w:r>
      <w:r w:rsidR="03B39210" w:rsidRPr="03B39210">
        <w:rPr>
          <w:sz w:val="26"/>
          <w:szCs w:val="26"/>
        </w:rPr>
        <w:t xml:space="preserve"> forma mais eficiente possível usando os conhecimentos adquiridos nas aulas.</w:t>
      </w:r>
    </w:p>
    <w:p w14:paraId="3C23E7AA" w14:textId="7784EBE2" w:rsidR="00613027" w:rsidRPr="00C55822" w:rsidDel="00561F32" w:rsidRDefault="00950B64" w:rsidP="03B39210">
      <w:pPr>
        <w:rPr>
          <w:del w:id="148" w:author="João Lourenço Teixeira Vieira" w:date="2018-05-19T04:06:00Z"/>
          <w:sz w:val="26"/>
          <w:szCs w:val="26"/>
        </w:rPr>
      </w:pPr>
      <w:r>
        <w:rPr>
          <w:sz w:val="26"/>
          <w:szCs w:val="26"/>
        </w:rPr>
        <w:tab/>
      </w:r>
      <w:r w:rsidR="03B39210" w:rsidRPr="03B39210">
        <w:rPr>
          <w:sz w:val="26"/>
          <w:szCs w:val="26"/>
        </w:rPr>
        <w:t>Neste relatório são descritos o problema e a melhor estratégia encontrada para a sua resolução.</w:t>
      </w:r>
    </w:p>
    <w:p w14:paraId="487B2A5E" w14:textId="5B6BD5D1" w:rsidR="00613027" w:rsidRPr="00C55822" w:rsidDel="00026EB4" w:rsidRDefault="00613027" w:rsidP="00561F32">
      <w:pPr>
        <w:rPr>
          <w:del w:id="149" w:author="João Lourenço Teixeira Vieira" w:date="2018-05-19T04:06:00Z"/>
          <w:rFonts w:cstheme="minorHAnsi"/>
          <w:color w:val="0000FF"/>
          <w:sz w:val="48"/>
          <w:szCs w:val="48"/>
          <w:u w:val="single"/>
        </w:rPr>
        <w:pPrChange w:id="150" w:author="João Lourenço Teixeira Vieira" w:date="2018-05-19T04:06:00Z">
          <w:pPr/>
        </w:pPrChange>
      </w:pPr>
    </w:p>
    <w:p w14:paraId="1EB2F987" w14:textId="52F68798" w:rsidR="004174B4" w:rsidRPr="00C55822" w:rsidRDefault="0088797A">
      <w:pPr>
        <w:spacing w:line="259" w:lineRule="auto"/>
        <w:rPr>
          <w:rFonts w:cstheme="minorHAnsi"/>
          <w:color w:val="000000"/>
          <w:sz w:val="48"/>
          <w:szCs w:val="48"/>
        </w:rPr>
      </w:pPr>
      <w:del w:id="151" w:author="João Lourenço Teixeira Vieira" w:date="2018-05-19T04:06:00Z">
        <w:r w:rsidRPr="00C55822" w:rsidDel="00026EB4">
          <w:rPr>
            <w:rFonts w:cstheme="minorHAnsi"/>
            <w:color w:val="000000"/>
            <w:sz w:val="48"/>
            <w:szCs w:val="48"/>
          </w:rPr>
          <w:br w:type="page"/>
        </w:r>
      </w:del>
    </w:p>
    <w:p w14:paraId="531B65D7" w14:textId="6B3E8982" w:rsidR="00736482" w:rsidRPr="00C55822" w:rsidRDefault="03B39210" w:rsidP="00E873F8">
      <w:pPr>
        <w:pStyle w:val="Heading1"/>
      </w:pPr>
      <w:bookmarkStart w:id="152" w:name="_Toc511240314"/>
      <w:bookmarkStart w:id="153" w:name="_Toc511244513"/>
      <w:bookmarkStart w:id="154" w:name="_Toc514466322"/>
      <w:r>
        <w:lastRenderedPageBreak/>
        <w:t>Explicação do problema</w:t>
      </w:r>
      <w:bookmarkEnd w:id="152"/>
      <w:bookmarkEnd w:id="153"/>
      <w:bookmarkEnd w:id="154"/>
    </w:p>
    <w:p w14:paraId="5D1ED2FA" w14:textId="77777777" w:rsidR="004174B4" w:rsidRPr="00D56A72" w:rsidRDefault="004174B4">
      <w:pPr>
        <w:rPr>
          <w:sz w:val="26"/>
          <w:szCs w:val="26"/>
          <w:rPrChange w:id="155" w:author="João Lourenço Teixeira Vieira" w:date="2018-05-19T04:05:00Z">
            <w:rPr>
              <w:rFonts w:cstheme="minorHAnsi"/>
              <w:u w:val="single"/>
            </w:rPr>
          </w:rPrChange>
        </w:rPr>
      </w:pPr>
    </w:p>
    <w:p w14:paraId="78E5224F" w14:textId="77777777" w:rsidR="00402B79" w:rsidRPr="00D56A72" w:rsidRDefault="00950B64" w:rsidP="00D56A72">
      <w:pPr>
        <w:rPr>
          <w:ins w:id="156" w:author=" " w:date="2018-05-19T02:36:00Z"/>
          <w:sz w:val="26"/>
          <w:szCs w:val="26"/>
          <w:rPrChange w:id="157" w:author="João Lourenço Teixeira Vieira" w:date="2018-05-19T04:05:00Z">
            <w:rPr>
              <w:ins w:id="158" w:author=" " w:date="2018-05-19T02:36:00Z"/>
              <w:rFonts w:eastAsiaTheme="minorEastAsia"/>
            </w:rPr>
          </w:rPrChange>
        </w:rPr>
        <w:pPrChange w:id="159" w:author="João Lourenço Teixeira Vieira" w:date="2018-05-19T04:05:00Z">
          <w:pPr>
            <w:pStyle w:val="Heading2"/>
          </w:pPr>
        </w:pPrChange>
      </w:pPr>
      <w:r w:rsidRPr="00D56A72">
        <w:rPr>
          <w:sz w:val="26"/>
          <w:szCs w:val="26"/>
          <w:rPrChange w:id="160" w:author="João Lourenço Teixeira Vieira" w:date="2018-05-19T04:05:00Z">
            <w:rPr/>
          </w:rPrChange>
        </w:rPr>
        <w:tab/>
      </w:r>
      <w:ins w:id="161" w:author=" " w:date="2018-05-19T02:36:00Z">
        <w:r w:rsidR="00402B79" w:rsidRPr="00D56A72">
          <w:rPr>
            <w:sz w:val="26"/>
            <w:szCs w:val="26"/>
            <w:rPrChange w:id="162" w:author="João Lourenço Teixeira Vieira" w:date="2018-05-19T04:05:00Z">
              <w:rPr>
                <w:rFonts w:eastAsiaTheme="minorEastAsia"/>
              </w:rPr>
            </w:rPrChange>
          </w:rPr>
          <w:t xml:space="preserve">Sendo o conceito de ride </w:t>
        </w:r>
        <w:proofErr w:type="spellStart"/>
        <w:r w:rsidR="00402B79" w:rsidRPr="00D56A72">
          <w:rPr>
            <w:sz w:val="26"/>
            <w:szCs w:val="26"/>
            <w:rPrChange w:id="163" w:author="João Lourenço Teixeira Vieira" w:date="2018-05-19T04:05:00Z">
              <w:rPr>
                <w:rFonts w:eastAsiaTheme="minorEastAsia"/>
              </w:rPr>
            </w:rPrChange>
          </w:rPr>
          <w:t>sharing</w:t>
        </w:r>
        <w:proofErr w:type="spellEnd"/>
        <w:r w:rsidR="00402B79" w:rsidRPr="00D56A72">
          <w:rPr>
            <w:sz w:val="26"/>
            <w:szCs w:val="26"/>
            <w:rPrChange w:id="164" w:author="João Lourenço Teixeira Vieira" w:date="2018-05-19T04:05:00Z">
              <w:rPr>
                <w:rFonts w:eastAsiaTheme="minorEastAsia"/>
              </w:rPr>
            </w:rPrChange>
          </w:rPr>
          <w:t xml:space="preserve"> cada vez mais presente e existindo uma panóplia de destinos tão variada que seria impossível tornar cada um deles um ponto de interesse na nossa aplicação, existe uma necessidade de implementarmos a pesquisa de destinos, especificamente ruas – </w:t>
        </w:r>
        <w:proofErr w:type="spellStart"/>
        <w:r w:rsidR="00402B79" w:rsidRPr="00D56A72">
          <w:rPr>
            <w:sz w:val="26"/>
            <w:szCs w:val="26"/>
            <w:rPrChange w:id="165" w:author="João Lourenço Teixeira Vieira" w:date="2018-05-19T04:05:00Z">
              <w:rPr>
                <w:rFonts w:eastAsiaTheme="minorEastAsia"/>
              </w:rPr>
            </w:rPrChange>
          </w:rPr>
          <w:t>Edges</w:t>
        </w:r>
        <w:proofErr w:type="spellEnd"/>
        <w:r w:rsidR="00402B79" w:rsidRPr="00D56A72">
          <w:rPr>
            <w:sz w:val="26"/>
            <w:szCs w:val="26"/>
            <w:rPrChange w:id="166" w:author="João Lourenço Teixeira Vieira" w:date="2018-05-19T04:05:00Z">
              <w:rPr>
                <w:rFonts w:eastAsiaTheme="minorEastAsia"/>
              </w:rPr>
            </w:rPrChange>
          </w:rPr>
          <w:t xml:space="preserve"> - tornando mais fácil saber se o destino real (podendo não ser o ponto de interesse selecionado – </w:t>
        </w:r>
        <w:proofErr w:type="spellStart"/>
        <w:r w:rsidR="00402B79" w:rsidRPr="00D56A72">
          <w:rPr>
            <w:sz w:val="26"/>
            <w:szCs w:val="26"/>
            <w:rPrChange w:id="167" w:author="João Lourenço Teixeira Vieira" w:date="2018-05-19T04:05:00Z">
              <w:rPr>
                <w:rFonts w:eastAsiaTheme="minorEastAsia"/>
              </w:rPr>
            </w:rPrChange>
          </w:rPr>
          <w:t>Vertex</w:t>
        </w:r>
        <w:proofErr w:type="spellEnd"/>
        <w:r w:rsidR="00402B79" w:rsidRPr="00D56A72">
          <w:rPr>
            <w:sz w:val="26"/>
            <w:szCs w:val="26"/>
            <w:rPrChange w:id="168" w:author="João Lourenço Teixeira Vieira" w:date="2018-05-19T04:05:00Z">
              <w:rPr>
                <w:rFonts w:eastAsiaTheme="minorEastAsia"/>
              </w:rPr>
            </w:rPrChange>
          </w:rPr>
          <w:t xml:space="preserve">) do passageiro se encontra no percurso do condutor. </w:t>
        </w:r>
      </w:ins>
    </w:p>
    <w:p w14:paraId="09622870" w14:textId="77777777" w:rsidR="00402B79" w:rsidRPr="000E7E9A" w:rsidRDefault="00402B79" w:rsidP="00D56A72">
      <w:pPr>
        <w:rPr>
          <w:ins w:id="169" w:author=" " w:date="2018-05-19T02:36:00Z"/>
          <w:sz w:val="26"/>
          <w:szCs w:val="26"/>
        </w:rPr>
        <w:pPrChange w:id="170" w:author="João Lourenço Teixeira Vieira" w:date="2018-05-19T04:05:00Z">
          <w:pPr/>
        </w:pPrChange>
      </w:pPr>
      <w:ins w:id="171" w:author=" " w:date="2018-05-19T02:36:00Z">
        <w:r>
          <w:tab/>
        </w:r>
        <w:r w:rsidRPr="000E7E9A">
          <w:rPr>
            <w:sz w:val="26"/>
            <w:szCs w:val="26"/>
          </w:rPr>
          <w:t>Comodamente, também implementamos a pesquisa por pessoas específicas na viagem especificada.</w:t>
        </w:r>
      </w:ins>
    </w:p>
    <w:p w14:paraId="0290B3EA" w14:textId="77252666" w:rsidR="004174B4" w:rsidRPr="003B34E2" w:rsidDel="003B34E2" w:rsidRDefault="03B39210" w:rsidP="00402B79">
      <w:pPr>
        <w:rPr>
          <w:del w:id="172" w:author=" " w:date="2018-05-19T02:07:00Z"/>
          <w:sz w:val="26"/>
          <w:szCs w:val="26"/>
        </w:rPr>
      </w:pPr>
      <w:del w:id="173" w:author=" " w:date="2018-05-19T02:07:00Z">
        <w:r w:rsidRPr="003B34E2" w:rsidDel="003B34E2">
          <w:rPr>
            <w:rPrChange w:id="174" w:author=" " w:date="2018-05-19T02:07:00Z">
              <w:rPr>
                <w:sz w:val="26"/>
                <w:szCs w:val="26"/>
              </w:rPr>
            </w:rPrChange>
          </w:rPr>
          <w:delText xml:space="preserve">O tema do projeto incide sobre </w:delText>
        </w:r>
        <w:r w:rsidRPr="003B34E2" w:rsidDel="003B34E2">
          <w:rPr>
            <w:rPrChange w:id="175" w:author=" " w:date="2018-05-19T02:07:00Z">
              <w:rPr>
                <w:i/>
                <w:iCs/>
                <w:sz w:val="26"/>
                <w:szCs w:val="26"/>
              </w:rPr>
            </w:rPrChange>
          </w:rPr>
          <w:delText>RideSharing</w:delText>
        </w:r>
        <w:r w:rsidRPr="003B34E2" w:rsidDel="003B34E2">
          <w:rPr>
            <w:rPrChange w:id="176" w:author=" " w:date="2018-05-19T02:07:00Z">
              <w:rPr>
                <w:sz w:val="26"/>
                <w:szCs w:val="26"/>
              </w:rPr>
            </w:rPrChange>
          </w:rPr>
          <w:delText xml:space="preserve">, partilha de viagens cujo objetivo seria a otimização do recurso automóvel, evitando que este se desloque com apenas um ocupante. </w:delText>
        </w:r>
      </w:del>
    </w:p>
    <w:p w14:paraId="0452CB7D" w14:textId="3DBC0C2D" w:rsidR="0088797A" w:rsidRPr="003B34E2" w:rsidDel="003B34E2" w:rsidRDefault="00950B64" w:rsidP="00402B79">
      <w:pPr>
        <w:rPr>
          <w:del w:id="177" w:author=" " w:date="2018-05-19T02:07:00Z"/>
          <w:rPrChange w:id="178" w:author=" " w:date="2018-05-19T02:07:00Z">
            <w:rPr>
              <w:del w:id="179" w:author=" " w:date="2018-05-19T02:07:00Z"/>
              <w:sz w:val="26"/>
              <w:szCs w:val="26"/>
            </w:rPr>
          </w:rPrChange>
        </w:rPr>
      </w:pPr>
      <w:del w:id="180" w:author=" " w:date="2018-05-19T02:07:00Z">
        <w:r w:rsidRPr="003B34E2" w:rsidDel="003B34E2">
          <w:rPr>
            <w:rPrChange w:id="181" w:author=" " w:date="2018-05-19T02:07:00Z">
              <w:rPr>
                <w:sz w:val="26"/>
                <w:szCs w:val="26"/>
              </w:rPr>
            </w:rPrChange>
          </w:rPr>
          <w:tab/>
        </w:r>
        <w:r w:rsidR="03B39210" w:rsidRPr="003B34E2" w:rsidDel="003B34E2">
          <w:rPr>
            <w:rPrChange w:id="182" w:author=" " w:date="2018-05-19T02:07:00Z">
              <w:rPr>
                <w:sz w:val="26"/>
                <w:szCs w:val="26"/>
              </w:rPr>
            </w:rPrChange>
          </w:rPr>
          <w:delText>A ideia básica por detrás deste conceito é a partilha de automóveis por diferentes pessoas cuja origem e destino de viagem coincida parcial ou totalmente com as de um condutor.</w:delText>
        </w:r>
      </w:del>
    </w:p>
    <w:p w14:paraId="775525B8" w14:textId="2BA23568" w:rsidR="00A32747" w:rsidRPr="003B34E2" w:rsidDel="003B34E2" w:rsidRDefault="00950B64" w:rsidP="00402B79">
      <w:pPr>
        <w:rPr>
          <w:del w:id="183" w:author=" " w:date="2018-05-19T02:07:00Z"/>
          <w:rPrChange w:id="184" w:author=" " w:date="2018-05-19T02:07:00Z">
            <w:rPr>
              <w:del w:id="185" w:author=" " w:date="2018-05-19T02:07:00Z"/>
              <w:sz w:val="26"/>
              <w:szCs w:val="26"/>
            </w:rPr>
          </w:rPrChange>
        </w:rPr>
      </w:pPr>
      <w:del w:id="186" w:author=" " w:date="2018-05-19T02:07:00Z">
        <w:r w:rsidRPr="003B34E2" w:rsidDel="003B34E2">
          <w:rPr>
            <w:rPrChange w:id="187" w:author=" " w:date="2018-05-19T02:07:00Z">
              <w:rPr>
                <w:sz w:val="26"/>
                <w:szCs w:val="26"/>
              </w:rPr>
            </w:rPrChange>
          </w:rPr>
          <w:tab/>
        </w:r>
        <w:r w:rsidR="03B39210" w:rsidRPr="003B34E2" w:rsidDel="003B34E2">
          <w:rPr>
            <w:rPrChange w:id="188" w:author=" " w:date="2018-05-19T02:07:00Z">
              <w:rPr>
                <w:sz w:val="26"/>
                <w:szCs w:val="26"/>
              </w:rPr>
            </w:rPrChange>
          </w:rPr>
          <w:delText>O programa desenvolvido permite o cálculo de percursos mais curtos que permitam maximizar o número de ocupantes de um veículo entre uma origem e um destino, tendo em consideração as restrições de tempo impostas tanto pelo condutor como pelos possíveis passageiros, bem como as horas de chegada aos pontos de encontro.</w:delText>
        </w:r>
      </w:del>
    </w:p>
    <w:p w14:paraId="1894F43B" w14:textId="437F4B5B" w:rsidR="00B83B04" w:rsidRPr="003B34E2" w:rsidDel="003B34E2" w:rsidRDefault="00950B64" w:rsidP="00402B79">
      <w:pPr>
        <w:rPr>
          <w:del w:id="189" w:author=" " w:date="2018-05-19T02:07:00Z"/>
          <w:rPrChange w:id="190" w:author=" " w:date="2018-05-19T02:07:00Z">
            <w:rPr>
              <w:del w:id="191" w:author=" " w:date="2018-05-19T02:07:00Z"/>
              <w:sz w:val="26"/>
              <w:szCs w:val="26"/>
              <w:u w:val="single"/>
            </w:rPr>
          </w:rPrChange>
        </w:rPr>
      </w:pPr>
      <w:del w:id="192" w:author=" " w:date="2018-05-19T02:07:00Z">
        <w:r w:rsidRPr="003B34E2" w:rsidDel="003B34E2">
          <w:rPr>
            <w:rPrChange w:id="193" w:author=" " w:date="2018-05-19T02:07:00Z">
              <w:rPr>
                <w:sz w:val="26"/>
                <w:szCs w:val="26"/>
              </w:rPr>
            </w:rPrChange>
          </w:rPr>
          <w:tab/>
        </w:r>
        <w:r w:rsidR="03B39210" w:rsidRPr="003B34E2" w:rsidDel="003B34E2">
          <w:rPr>
            <w:rPrChange w:id="194" w:author=" " w:date="2018-05-19T02:07:00Z">
              <w:rPr>
                <w:sz w:val="26"/>
                <w:szCs w:val="26"/>
              </w:rPr>
            </w:rPrChange>
          </w:rPr>
          <w:delText>Foi considerada também a familiaridade entre passageiros, ou seja, pessoas que viagem em conjunto.</w:delText>
        </w:r>
      </w:del>
    </w:p>
    <w:p w14:paraId="256A3175" w14:textId="673F0D11" w:rsidR="00A32747" w:rsidRPr="00C55822" w:rsidDel="00402B79" w:rsidRDefault="00A32747" w:rsidP="00402B79">
      <w:pPr>
        <w:rPr>
          <w:del w:id="195" w:author=" " w:date="2018-05-19T02:36:00Z"/>
          <w:rFonts w:cstheme="minorHAnsi"/>
          <w:sz w:val="28"/>
          <w:szCs w:val="28"/>
          <w:u w:val="single"/>
        </w:rPr>
      </w:pPr>
    </w:p>
    <w:p w14:paraId="75F82DEB" w14:textId="77777777" w:rsidR="00A32747" w:rsidRPr="00C55822" w:rsidRDefault="00A32747" w:rsidP="00402B79">
      <w:pPr>
        <w:rPr>
          <w:rFonts w:cstheme="minorHAnsi"/>
          <w:sz w:val="28"/>
          <w:szCs w:val="28"/>
          <w:u w:val="single"/>
        </w:rPr>
      </w:pPr>
      <w:r w:rsidRPr="00C55822">
        <w:rPr>
          <w:rFonts w:cstheme="minorHAnsi"/>
          <w:sz w:val="28"/>
          <w:szCs w:val="28"/>
          <w:u w:val="single"/>
        </w:rPr>
        <w:br w:type="page"/>
      </w:r>
    </w:p>
    <w:p w14:paraId="4D067719" w14:textId="77777777" w:rsidR="00A32747" w:rsidRDefault="03B39210" w:rsidP="00E873F8">
      <w:pPr>
        <w:pStyle w:val="Heading1"/>
      </w:pPr>
      <w:bookmarkStart w:id="196" w:name="_Toc511240315"/>
      <w:bookmarkStart w:id="197" w:name="_Toc511244514"/>
      <w:bookmarkStart w:id="198" w:name="_Toc514466323"/>
      <w:r>
        <w:lastRenderedPageBreak/>
        <w:t>Descrição do problema</w:t>
      </w:r>
      <w:bookmarkEnd w:id="196"/>
      <w:bookmarkEnd w:id="197"/>
      <w:bookmarkEnd w:id="198"/>
    </w:p>
    <w:p w14:paraId="0C13D520" w14:textId="77777777" w:rsidR="00F80D51" w:rsidRPr="00F80D51" w:rsidRDefault="00F80D51" w:rsidP="00F80D51"/>
    <w:p w14:paraId="6FE3D456" w14:textId="40713EA1" w:rsidR="001801FC" w:rsidRPr="006206FB" w:rsidDel="006206FB" w:rsidRDefault="03B39210" w:rsidP="03B39210">
      <w:pPr>
        <w:rPr>
          <w:del w:id="199" w:author=" " w:date="2018-05-19T02:21:00Z"/>
          <w:sz w:val="26"/>
          <w:szCs w:val="26"/>
        </w:rPr>
      </w:pPr>
      <w:del w:id="200" w:author=" " w:date="2018-05-19T02:21:00Z">
        <w:r w:rsidRPr="006206FB" w:rsidDel="006206FB">
          <w:rPr>
            <w:sz w:val="26"/>
            <w:szCs w:val="26"/>
          </w:rPr>
          <w:delText xml:space="preserve">O problema em questão foi decomposto em </w:delText>
        </w:r>
      </w:del>
      <w:del w:id="201" w:author=" " w:date="2018-05-19T02:13:00Z">
        <w:r w:rsidRPr="006206FB" w:rsidDel="00223DE8">
          <w:rPr>
            <w:sz w:val="26"/>
            <w:szCs w:val="26"/>
          </w:rPr>
          <w:delText>quatro iterações</w:delText>
        </w:r>
      </w:del>
      <w:del w:id="202" w:author=" " w:date="2018-05-19T02:21:00Z">
        <w:r w:rsidRPr="006206FB" w:rsidDel="006206FB">
          <w:rPr>
            <w:sz w:val="26"/>
            <w:szCs w:val="26"/>
          </w:rPr>
          <w:delText>:</w:delText>
        </w:r>
      </w:del>
    </w:p>
    <w:p w14:paraId="1255CB6D" w14:textId="537C6C8C" w:rsidR="007C1E7B" w:rsidRPr="006206FB" w:rsidDel="006206FB" w:rsidRDefault="007C1E7B" w:rsidP="00590E2B">
      <w:pPr>
        <w:pStyle w:val="Heading2"/>
        <w:rPr>
          <w:del w:id="203" w:author=" " w:date="2018-05-19T02:21:00Z"/>
          <w:rFonts w:asciiTheme="minorHAnsi" w:eastAsiaTheme="minorEastAsia" w:hAnsiTheme="minorHAnsi" w:cstheme="minorBidi"/>
          <w:color w:val="auto"/>
          <w:rPrChange w:id="204" w:author=" " w:date="2018-05-19T02:21:00Z">
            <w:rPr>
              <w:del w:id="205" w:author=" " w:date="2018-05-19T02:21:00Z"/>
              <w:rFonts w:asciiTheme="minorHAnsi" w:eastAsiaTheme="minorEastAsia" w:hAnsiTheme="minorHAnsi" w:cstheme="minorHAnsi"/>
              <w:color w:val="auto"/>
            </w:rPr>
          </w:rPrChange>
        </w:rPr>
      </w:pPr>
    </w:p>
    <w:p w14:paraId="2DC5A6D1" w14:textId="3274980D" w:rsidR="006206FB" w:rsidRPr="006206FB" w:rsidDel="006206FB" w:rsidRDefault="03B39210">
      <w:pPr>
        <w:rPr>
          <w:del w:id="206" w:author=" " w:date="2018-05-19T02:21:00Z"/>
          <w:rPrChange w:id="207" w:author=" " w:date="2018-05-19T02:21:00Z">
            <w:rPr>
              <w:del w:id="208" w:author=" " w:date="2018-05-19T02:21:00Z"/>
              <w:rFonts w:asciiTheme="minorHAnsi" w:hAnsiTheme="minorHAnsi" w:cstheme="minorBidi"/>
            </w:rPr>
          </w:rPrChange>
        </w:rPr>
        <w:pPrChange w:id="209" w:author=" " w:date="2018-05-19T02:17:00Z">
          <w:pPr>
            <w:pStyle w:val="Heading2"/>
          </w:pPr>
        </w:pPrChange>
      </w:pPr>
      <w:bookmarkStart w:id="210" w:name="_Toc511240316"/>
      <w:bookmarkStart w:id="211" w:name="_Toc511244515"/>
      <w:del w:id="212" w:author=" " w:date="2018-05-19T02:14:00Z">
        <w:r w:rsidRPr="006206FB" w:rsidDel="00223DE8">
          <w:rPr>
            <w:rPrChange w:id="213" w:author=" " w:date="2018-05-19T02:21:00Z">
              <w:rPr/>
            </w:rPrChange>
          </w:rPr>
          <w:delText>1ªiteração</w:delText>
        </w:r>
      </w:del>
      <w:del w:id="214" w:author=" " w:date="2018-05-19T02:21:00Z">
        <w:r w:rsidRPr="006206FB" w:rsidDel="006206FB">
          <w:rPr>
            <w:rPrChange w:id="215" w:author=" " w:date="2018-05-19T02:21:00Z">
              <w:rPr/>
            </w:rPrChange>
          </w:rPr>
          <w:delText xml:space="preserve">: </w:delText>
        </w:r>
      </w:del>
      <w:del w:id="216" w:author=" " w:date="2018-05-19T02:14:00Z">
        <w:r w:rsidRPr="006206FB" w:rsidDel="00223DE8">
          <w:rPr>
            <w:rPrChange w:id="217" w:author=" " w:date="2018-05-19T02:21:00Z">
              <w:rPr/>
            </w:rPrChange>
          </w:rPr>
          <w:delText>percurso mais rápido</w:delText>
        </w:r>
      </w:del>
      <w:bookmarkEnd w:id="210"/>
      <w:bookmarkEnd w:id="211"/>
    </w:p>
    <w:p w14:paraId="74589C24" w14:textId="3DFA0563" w:rsidR="00F80D51" w:rsidRPr="006206FB" w:rsidDel="006206FB" w:rsidRDefault="00F80D51" w:rsidP="00F80D51">
      <w:pPr>
        <w:rPr>
          <w:del w:id="218" w:author=" " w:date="2018-05-19T02:21:00Z"/>
        </w:rPr>
      </w:pPr>
    </w:p>
    <w:p w14:paraId="066B0EE3" w14:textId="74313951" w:rsidR="00D94E23" w:rsidRPr="006206FB" w:rsidDel="006206FB" w:rsidRDefault="00950B64" w:rsidP="03B39210">
      <w:pPr>
        <w:rPr>
          <w:del w:id="219" w:author=" " w:date="2018-05-19T02:21:00Z"/>
          <w:sz w:val="26"/>
          <w:szCs w:val="26"/>
        </w:rPr>
      </w:pPr>
      <w:del w:id="220" w:author=" " w:date="2018-05-19T02:21:00Z">
        <w:r w:rsidRPr="006206FB" w:rsidDel="006206FB">
          <w:rPr>
            <w:sz w:val="26"/>
            <w:szCs w:val="26"/>
          </w:rPr>
          <w:tab/>
        </w:r>
        <w:r w:rsidR="03B39210" w:rsidRPr="006206FB" w:rsidDel="006206FB">
          <w:rPr>
            <w:sz w:val="26"/>
            <w:szCs w:val="26"/>
          </w:rPr>
          <w:delText>Numa primeira fase, o objetivo tratou-se simplesmente em calcular a rota mais curta entre a origem e o destino do condutor. Deste modo, os passageiros transportados seriam aqueles cujos caminhos mais curtos (entre as origens e destinos dos mesmos) estivessem contidos de forma parcial ou total no trajeto mais rápido do condutor.</w:delText>
        </w:r>
      </w:del>
    </w:p>
    <w:p w14:paraId="5426DB6D" w14:textId="5C756CA7" w:rsidR="0060469A" w:rsidRPr="006206FB" w:rsidDel="006206FB" w:rsidRDefault="00950B64" w:rsidP="03B39210">
      <w:pPr>
        <w:rPr>
          <w:del w:id="221" w:author=" " w:date="2018-05-19T02:21:00Z"/>
          <w:sz w:val="26"/>
          <w:szCs w:val="26"/>
        </w:rPr>
      </w:pPr>
      <w:del w:id="222" w:author=" " w:date="2018-05-19T02:21:00Z">
        <w:r w:rsidRPr="006206FB" w:rsidDel="006206FB">
          <w:rPr>
            <w:sz w:val="26"/>
            <w:szCs w:val="26"/>
          </w:rPr>
          <w:tab/>
        </w:r>
        <w:r w:rsidR="03B39210" w:rsidRPr="006206FB" w:rsidDel="006206FB">
          <w:rPr>
            <w:sz w:val="26"/>
            <w:szCs w:val="26"/>
          </w:rPr>
          <w:delText>É importante notar que o percurso só pode ser calculado caso existam vias de ligação, diretas ou indiretas entre a origem e o destino considerados.</w:delText>
        </w:r>
      </w:del>
    </w:p>
    <w:p w14:paraId="71BCD0F1" w14:textId="1FD6286C" w:rsidR="006F5EC3" w:rsidRPr="006206FB" w:rsidDel="006206FB" w:rsidRDefault="006F5EC3" w:rsidP="002B5550">
      <w:pPr>
        <w:pStyle w:val="Heading2"/>
        <w:rPr>
          <w:del w:id="223" w:author=" " w:date="2018-05-19T02:21:00Z"/>
          <w:rFonts w:asciiTheme="minorHAnsi" w:eastAsiaTheme="minorEastAsia" w:hAnsiTheme="minorHAnsi" w:cstheme="minorBidi"/>
          <w:color w:val="auto"/>
          <w:rPrChange w:id="224" w:author=" " w:date="2018-05-19T02:21:00Z">
            <w:rPr>
              <w:del w:id="225" w:author=" " w:date="2018-05-19T02:21:00Z"/>
              <w:rFonts w:asciiTheme="minorHAnsi" w:hAnsiTheme="minorHAnsi" w:cstheme="minorHAnsi"/>
              <w:u w:val="single"/>
            </w:rPr>
          </w:rPrChange>
        </w:rPr>
      </w:pPr>
    </w:p>
    <w:p w14:paraId="6172EC6F" w14:textId="0BBE0B07" w:rsidR="008F43DC" w:rsidRPr="008C119C" w:rsidRDefault="03B39210" w:rsidP="008C119C">
      <w:pPr>
        <w:rPr>
          <w:ins w:id="226" w:author=" " w:date="2018-05-19T02:40:00Z"/>
          <w:sz w:val="26"/>
          <w:szCs w:val="26"/>
          <w:rPrChange w:id="227" w:author="João Lourenço Teixeira Vieira" w:date="2018-05-19T04:05:00Z">
            <w:rPr>
              <w:ins w:id="228" w:author=" " w:date="2018-05-19T02:40:00Z"/>
              <w:rFonts w:eastAsiaTheme="minorEastAsia"/>
            </w:rPr>
          </w:rPrChange>
        </w:rPr>
        <w:pPrChange w:id="229" w:author="João Lourenço Teixeira Vieira" w:date="2018-05-19T04:05:00Z">
          <w:pPr>
            <w:pStyle w:val="Heading2"/>
          </w:pPr>
        </w:pPrChange>
      </w:pPr>
      <w:bookmarkStart w:id="230" w:name="_Toc511240317"/>
      <w:bookmarkStart w:id="231" w:name="_Toc511244516"/>
      <w:del w:id="232" w:author=" " w:date="2018-05-19T02:15:00Z">
        <w:r w:rsidRPr="006206FB" w:rsidDel="00223DE8">
          <w:rPr>
            <w:rPrChange w:id="233" w:author=" " w:date="2018-05-19T02:21:00Z">
              <w:rPr>
                <w:rFonts w:asciiTheme="minorHAnsi" w:hAnsiTheme="minorHAnsi" w:cstheme="minorBidi"/>
              </w:rPr>
            </w:rPrChange>
          </w:rPr>
          <w:delText>2ªiteração</w:delText>
        </w:r>
      </w:del>
      <w:del w:id="234" w:author=" " w:date="2018-05-19T02:21:00Z">
        <w:r w:rsidRPr="006206FB" w:rsidDel="006206FB">
          <w:rPr>
            <w:rPrChange w:id="235" w:author=" " w:date="2018-05-19T02:21:00Z">
              <w:rPr>
                <w:rFonts w:asciiTheme="minorHAnsi" w:hAnsiTheme="minorHAnsi" w:cstheme="minorBidi"/>
              </w:rPr>
            </w:rPrChange>
          </w:rPr>
          <w:delText xml:space="preserve">: </w:delText>
        </w:r>
      </w:del>
      <w:del w:id="236" w:author=" " w:date="2018-05-19T02:16:00Z">
        <w:r w:rsidRPr="006206FB" w:rsidDel="00223DE8">
          <w:rPr>
            <w:rPrChange w:id="237" w:author=" " w:date="2018-05-19T02:21:00Z">
              <w:rPr>
                <w:rFonts w:asciiTheme="minorHAnsi" w:hAnsiTheme="minorHAnsi" w:cstheme="minorBidi"/>
              </w:rPr>
            </w:rPrChange>
          </w:rPr>
          <w:delText>percurso mais rápido que maximize o número de passageiros sem restrições temporais e de capacidade</w:delText>
        </w:r>
      </w:del>
      <w:bookmarkEnd w:id="230"/>
      <w:bookmarkEnd w:id="231"/>
      <w:ins w:id="238" w:author=" " w:date="2018-05-19T02:21:00Z">
        <w:r w:rsidR="006206FB">
          <w:tab/>
        </w:r>
      </w:ins>
      <w:ins w:id="239" w:author=" " w:date="2018-05-19T02:39:00Z">
        <w:r w:rsidR="00775EEF" w:rsidRPr="008C119C">
          <w:rPr>
            <w:sz w:val="26"/>
            <w:szCs w:val="26"/>
            <w:rPrChange w:id="240" w:author="João Lourenço Teixeira Vieira" w:date="2018-05-19T04:05:00Z">
              <w:rPr>
                <w:rFonts w:eastAsiaTheme="minorEastAsia"/>
              </w:rPr>
            </w:rPrChange>
          </w:rPr>
          <w:t xml:space="preserve">Existe pretensão de </w:t>
        </w:r>
      </w:ins>
      <w:ins w:id="241" w:author=" " w:date="2018-05-19T02:40:00Z">
        <w:r w:rsidR="00FC4A35" w:rsidRPr="008C119C">
          <w:rPr>
            <w:sz w:val="26"/>
            <w:szCs w:val="26"/>
            <w:rPrChange w:id="242" w:author="João Lourenço Teixeira Vieira" w:date="2018-05-19T04:05:00Z">
              <w:rPr>
                <w:rFonts w:eastAsiaTheme="minorEastAsia"/>
              </w:rPr>
            </w:rPrChange>
          </w:rPr>
          <w:t>otimizar a pesquisa, tanto de nomes de ruas como de passageiros, o mais possível.</w:t>
        </w:r>
      </w:ins>
    </w:p>
    <w:p w14:paraId="14B9C23E" w14:textId="355D8EEE" w:rsidR="00FC4A35" w:rsidRDefault="00FC4A35" w:rsidP="00FC4A35">
      <w:pPr>
        <w:rPr>
          <w:ins w:id="243" w:author=" " w:date="2018-05-19T02:40:00Z"/>
        </w:rPr>
      </w:pPr>
    </w:p>
    <w:p w14:paraId="27D29EF3" w14:textId="6821F5BB" w:rsidR="00FC4A35" w:rsidRPr="00FC4A35" w:rsidRDefault="00FC4A35">
      <w:pPr>
        <w:pStyle w:val="Heading2"/>
        <w:rPr>
          <w:ins w:id="244" w:author=" " w:date="2018-05-19T02:28:00Z"/>
          <w:rPrChange w:id="245" w:author=" " w:date="2018-05-19T02:40:00Z">
            <w:rPr>
              <w:ins w:id="246" w:author=" " w:date="2018-05-19T02:28:00Z"/>
              <w:rFonts w:asciiTheme="minorHAnsi" w:eastAsiaTheme="minorEastAsia" w:hAnsiTheme="minorHAnsi" w:cstheme="minorBidi"/>
              <w:color w:val="auto"/>
            </w:rPr>
          </w:rPrChange>
        </w:rPr>
      </w:pPr>
      <w:bookmarkStart w:id="247" w:name="_Toc514466324"/>
      <w:ins w:id="248" w:author=" " w:date="2018-05-19T02:41:00Z">
        <w:r>
          <w:t>Dados de Entrada</w:t>
        </w:r>
      </w:ins>
      <w:ins w:id="249" w:author=" " w:date="2018-05-19T02:43:00Z">
        <w:r>
          <w:rPr>
            <w:rStyle w:val="FootnoteReference"/>
          </w:rPr>
          <w:footnoteReference w:id="2"/>
        </w:r>
      </w:ins>
      <w:bookmarkEnd w:id="247"/>
    </w:p>
    <w:p w14:paraId="68A87EF8" w14:textId="7EA7ABAE" w:rsidR="008F43DC" w:rsidRDefault="008F43DC" w:rsidP="008F43DC">
      <w:pPr>
        <w:rPr>
          <w:ins w:id="255" w:author="João Lourenço Teixeira Vieira" w:date="2018-05-19T02:43:00Z"/>
        </w:rPr>
      </w:pPr>
      <w:ins w:id="256" w:author=" " w:date="2018-05-19T02:28:00Z">
        <w:r>
          <w:tab/>
        </w:r>
      </w:ins>
    </w:p>
    <w:p w14:paraId="3AE04F48" w14:textId="7A3F3B12" w:rsidR="00404A2A" w:rsidRDefault="00FC4A35" w:rsidP="00096A30">
      <w:pPr>
        <w:pStyle w:val="Heading3"/>
        <w:rPr>
          <w:ins w:id="257" w:author="João Lourenço Teixeira Vieira" w:date="2018-05-19T03:14:00Z"/>
        </w:rPr>
      </w:pPr>
      <w:bookmarkStart w:id="258" w:name="_Toc514466325"/>
      <w:ins w:id="259" w:author="João Lourenço Teixeira Vieira" w:date="2018-05-19T02:44:00Z">
        <w:r>
          <w:t>Pesquisa Exata</w:t>
        </w:r>
      </w:ins>
      <w:ins w:id="260" w:author="João Lourenço Teixeira Vieira" w:date="2018-05-19T03:18:00Z">
        <w:r w:rsidR="005F22D9">
          <w:t xml:space="preserve"> e Aproximada</w:t>
        </w:r>
      </w:ins>
      <w:bookmarkEnd w:id="258"/>
    </w:p>
    <w:p w14:paraId="29551125" w14:textId="77777777" w:rsidR="00096A30" w:rsidRPr="00096A30" w:rsidRDefault="00096A30">
      <w:pPr>
        <w:rPr>
          <w:ins w:id="261" w:author="João Lourenço Teixeira Vieira" w:date="2018-05-19T02:48:00Z"/>
        </w:rPr>
      </w:pPr>
    </w:p>
    <w:p w14:paraId="7626C3E0" w14:textId="7AC9BDBE" w:rsidR="00404A2A" w:rsidRPr="005D4273" w:rsidRDefault="00404A2A" w:rsidP="00404A2A">
      <w:pPr>
        <w:rPr>
          <w:ins w:id="262" w:author="João Lourenço Teixeira Vieira" w:date="2018-05-19T02:54:00Z"/>
          <w:sz w:val="26"/>
          <w:szCs w:val="26"/>
          <w:rPrChange w:id="263" w:author="João Lourenço Teixeira Vieira" w:date="2018-05-19T03:06:00Z">
            <w:rPr>
              <w:ins w:id="264" w:author="João Lourenço Teixeira Vieira" w:date="2018-05-19T02:54:00Z"/>
            </w:rPr>
          </w:rPrChange>
        </w:rPr>
      </w:pPr>
      <w:ins w:id="265" w:author="João Lourenço Teixeira Vieira" w:date="2018-05-19T02:48:00Z">
        <w:r w:rsidRPr="005D4273">
          <w:rPr>
            <w:sz w:val="26"/>
            <w:szCs w:val="26"/>
            <w:rPrChange w:id="266" w:author="João Lourenço Teixeira Vieira" w:date="2018-05-19T03:06:00Z">
              <w:rPr/>
            </w:rPrChange>
          </w:rPr>
          <w:tab/>
          <w:t>Passageiros</w:t>
        </w:r>
      </w:ins>
    </w:p>
    <w:p w14:paraId="5A5E3A2F" w14:textId="7485CCDD" w:rsidR="00404A2A" w:rsidRPr="005D4273" w:rsidRDefault="00404A2A" w:rsidP="00404A2A">
      <w:pPr>
        <w:pStyle w:val="ListParagraph"/>
        <w:numPr>
          <w:ilvl w:val="0"/>
          <w:numId w:val="24"/>
        </w:numPr>
        <w:rPr>
          <w:ins w:id="267" w:author="João Lourenço Teixeira Vieira" w:date="2018-05-19T02:55:00Z"/>
          <w:sz w:val="26"/>
          <w:szCs w:val="26"/>
          <w:rPrChange w:id="268" w:author="João Lourenço Teixeira Vieira" w:date="2018-05-19T03:06:00Z">
            <w:rPr>
              <w:ins w:id="269" w:author="João Lourenço Teixeira Vieira" w:date="2018-05-19T02:55:00Z"/>
            </w:rPr>
          </w:rPrChange>
        </w:rPr>
      </w:pPr>
      <w:ins w:id="270" w:author="João Lourenço Teixeira Vieira" w:date="2018-05-19T02:55:00Z">
        <w:r w:rsidRPr="005D4273">
          <w:rPr>
            <w:sz w:val="26"/>
            <w:szCs w:val="26"/>
            <w:rPrChange w:id="271" w:author="João Lourenço Teixeira Vieira" w:date="2018-05-19T03:06:00Z">
              <w:rPr/>
            </w:rPrChange>
          </w:rPr>
          <w:t>Informação do Driver em questão:</w:t>
        </w:r>
      </w:ins>
    </w:p>
    <w:p w14:paraId="144360EB" w14:textId="52F34F68" w:rsidR="00404A2A" w:rsidRPr="005D4273" w:rsidRDefault="00404A2A" w:rsidP="00404A2A">
      <w:pPr>
        <w:pStyle w:val="ListParagraph"/>
        <w:numPr>
          <w:ilvl w:val="1"/>
          <w:numId w:val="24"/>
        </w:numPr>
        <w:rPr>
          <w:ins w:id="272" w:author="João Lourenço Teixeira Vieira" w:date="2018-05-19T02:55:00Z"/>
          <w:sz w:val="26"/>
          <w:szCs w:val="26"/>
          <w:rPrChange w:id="273" w:author="João Lourenço Teixeira Vieira" w:date="2018-05-19T03:06:00Z">
            <w:rPr>
              <w:ins w:id="274" w:author="João Lourenço Teixeira Vieira" w:date="2018-05-19T02:55:00Z"/>
            </w:rPr>
          </w:rPrChange>
        </w:rPr>
      </w:pPr>
      <w:proofErr w:type="spellStart"/>
      <w:ins w:id="275" w:author="João Lourenço Teixeira Vieira" w:date="2018-05-19T02:55:00Z">
        <w:r w:rsidRPr="005D4273">
          <w:rPr>
            <w:sz w:val="26"/>
            <w:szCs w:val="26"/>
            <w:rPrChange w:id="276" w:author="João Lourenço Teixeira Vieira" w:date="2018-05-19T03:06:00Z">
              <w:rPr/>
            </w:rPrChange>
          </w:rPr>
          <w:t>name</w:t>
        </w:r>
        <w:proofErr w:type="spellEnd"/>
        <w:r w:rsidRPr="005D4273">
          <w:rPr>
            <w:sz w:val="26"/>
            <w:szCs w:val="26"/>
            <w:rPrChange w:id="277" w:author="João Lourenço Teixeira Vieira" w:date="2018-05-19T03:06:00Z">
              <w:rPr/>
            </w:rPrChange>
          </w:rPr>
          <w:t xml:space="preserve"> – nome do condutor</w:t>
        </w:r>
      </w:ins>
    </w:p>
    <w:p w14:paraId="5B3A33C7" w14:textId="0AF1A3A0" w:rsidR="00404A2A" w:rsidRPr="005D4273" w:rsidRDefault="00404A2A" w:rsidP="00404A2A">
      <w:pPr>
        <w:pStyle w:val="ListParagraph"/>
        <w:numPr>
          <w:ilvl w:val="1"/>
          <w:numId w:val="24"/>
        </w:numPr>
        <w:rPr>
          <w:ins w:id="278" w:author="João Lourenço Teixeira Vieira" w:date="2018-05-19T03:05:00Z"/>
          <w:sz w:val="26"/>
          <w:szCs w:val="26"/>
          <w:rPrChange w:id="279" w:author="João Lourenço Teixeira Vieira" w:date="2018-05-19T03:06:00Z">
            <w:rPr>
              <w:ins w:id="280" w:author="João Lourenço Teixeira Vieira" w:date="2018-05-19T03:05:00Z"/>
            </w:rPr>
          </w:rPrChange>
        </w:rPr>
      </w:pPr>
      <w:ins w:id="281" w:author="João Lourenço Teixeira Vieira" w:date="2018-05-19T02:55:00Z">
        <w:r w:rsidRPr="005D4273">
          <w:rPr>
            <w:sz w:val="26"/>
            <w:szCs w:val="26"/>
            <w:rPrChange w:id="282" w:author="João Lourenço Teixeira Vieira" w:date="2018-05-19T03:06:00Z">
              <w:rPr/>
            </w:rPrChange>
          </w:rPr>
          <w:t>age – idade do condutor</w:t>
        </w:r>
      </w:ins>
    </w:p>
    <w:p w14:paraId="731EDE9B" w14:textId="224EA5ED" w:rsidR="005D4273" w:rsidRPr="005D4273" w:rsidRDefault="005D4273">
      <w:pPr>
        <w:pStyle w:val="ListParagraph"/>
        <w:numPr>
          <w:ilvl w:val="1"/>
          <w:numId w:val="24"/>
        </w:numPr>
        <w:rPr>
          <w:ins w:id="283" w:author="João Lourenço Teixeira Vieira" w:date="2018-05-19T02:44:00Z"/>
          <w:sz w:val="26"/>
          <w:szCs w:val="26"/>
          <w:rPrChange w:id="284" w:author="João Lourenço Teixeira Vieira" w:date="2018-05-19T03:06:00Z">
            <w:rPr>
              <w:ins w:id="285" w:author="João Lourenço Teixeira Vieira" w:date="2018-05-19T02:44:00Z"/>
            </w:rPr>
          </w:rPrChange>
        </w:rPr>
        <w:pPrChange w:id="286" w:author="João Lourenço Teixeira Vieira" w:date="2018-05-19T02:55:00Z">
          <w:pPr/>
        </w:pPrChange>
      </w:pPr>
      <w:proofErr w:type="spellStart"/>
      <w:ins w:id="287" w:author="João Lourenço Teixeira Vieira" w:date="2018-05-19T03:05:00Z">
        <w:r w:rsidRPr="005D4273">
          <w:rPr>
            <w:sz w:val="26"/>
            <w:szCs w:val="26"/>
            <w:rPrChange w:id="288" w:author="João Lourenço Teixeira Vieira" w:date="2018-05-19T03:06:00Z">
              <w:rPr>
                <w:rFonts w:ascii="Consolas" w:eastAsiaTheme="minorHAnsi" w:hAnsi="Consolas" w:cs="Consolas"/>
                <w:color w:val="000000"/>
                <w:sz w:val="19"/>
                <w:szCs w:val="19"/>
                <w:lang w:val="en-GB" w:eastAsia="en-US"/>
              </w:rPr>
            </w:rPrChange>
          </w:rPr>
          <w:t>passengersPickedAt</w:t>
        </w:r>
        <w:proofErr w:type="spellEnd"/>
        <w:r w:rsidRPr="005D4273">
          <w:rPr>
            <w:sz w:val="26"/>
            <w:szCs w:val="26"/>
            <w:rPrChange w:id="289" w:author="João Lourenço Teixeira Vieira" w:date="2018-05-19T03:06:00Z">
              <w:rPr>
                <w:rFonts w:ascii="Consolas" w:eastAsiaTheme="minorHAnsi" w:hAnsi="Consolas" w:cs="Consolas"/>
                <w:color w:val="000000"/>
                <w:sz w:val="19"/>
                <w:szCs w:val="19"/>
                <w:lang w:val="en-GB" w:eastAsia="en-US"/>
              </w:rPr>
            </w:rPrChange>
          </w:rPr>
          <w:t xml:space="preserve"> </w:t>
        </w:r>
      </w:ins>
      <w:ins w:id="290" w:author="João Lourenço Teixeira Vieira" w:date="2018-05-19T03:06:00Z">
        <w:r w:rsidRPr="005D4273">
          <w:rPr>
            <w:sz w:val="26"/>
            <w:szCs w:val="26"/>
            <w:rPrChange w:id="291" w:author="João Lourenço Teixeira Vieira" w:date="2018-05-19T03:06:00Z">
              <w:rPr>
                <w:rFonts w:ascii="Consolas" w:eastAsiaTheme="minorHAnsi" w:hAnsi="Consolas" w:cs="Consolas"/>
                <w:color w:val="000000"/>
                <w:sz w:val="19"/>
                <w:szCs w:val="19"/>
                <w:lang w:val="en-GB" w:eastAsia="en-US"/>
              </w:rPr>
            </w:rPrChange>
          </w:rPr>
          <w:t>–</w:t>
        </w:r>
      </w:ins>
      <w:ins w:id="292" w:author="João Lourenço Teixeira Vieira" w:date="2018-05-19T03:05:00Z">
        <w:r w:rsidRPr="005D4273">
          <w:rPr>
            <w:sz w:val="26"/>
            <w:szCs w:val="26"/>
            <w:rPrChange w:id="293" w:author="João Lourenço Teixeira Vieira" w:date="2018-05-19T03:06:00Z">
              <w:rPr>
                <w:rFonts w:ascii="Consolas" w:eastAsiaTheme="minorHAnsi" w:hAnsi="Consolas" w:cs="Consolas"/>
                <w:color w:val="000000"/>
                <w:sz w:val="19"/>
                <w:szCs w:val="19"/>
                <w:lang w:val="en-GB" w:eastAsia="en-US"/>
              </w:rPr>
            </w:rPrChange>
          </w:rPr>
          <w:t xml:space="preserve"> </w:t>
        </w:r>
      </w:ins>
      <w:proofErr w:type="spellStart"/>
      <w:ins w:id="294" w:author="João Lourenço Teixeira Vieira" w:date="2018-05-19T03:06:00Z">
        <w:r w:rsidRPr="005D4273">
          <w:rPr>
            <w:sz w:val="26"/>
            <w:szCs w:val="26"/>
            <w:rPrChange w:id="295" w:author="João Lourenço Teixeira Vieira" w:date="2018-05-19T03:06:00Z">
              <w:rPr>
                <w:rFonts w:ascii="Consolas" w:eastAsiaTheme="minorHAnsi" w:hAnsi="Consolas" w:cs="Consolas"/>
                <w:color w:val="2B91AF"/>
                <w:sz w:val="19"/>
                <w:szCs w:val="19"/>
                <w:lang w:val="en-GB" w:eastAsia="en-US"/>
              </w:rPr>
            </w:rPrChange>
          </w:rPr>
          <w:t>multimap</w:t>
        </w:r>
        <w:proofErr w:type="spellEnd"/>
        <w:r w:rsidRPr="005D4273">
          <w:rPr>
            <w:sz w:val="26"/>
            <w:szCs w:val="26"/>
            <w:rPrChange w:id="296" w:author="João Lourenço Teixeira Vieira" w:date="2018-05-19T03:06:00Z">
              <w:rPr>
                <w:rFonts w:ascii="Consolas" w:eastAsiaTheme="minorHAnsi" w:hAnsi="Consolas" w:cs="Consolas"/>
                <w:color w:val="2B91AF"/>
                <w:sz w:val="19"/>
                <w:szCs w:val="19"/>
                <w:lang w:val="en-GB" w:eastAsia="en-US"/>
              </w:rPr>
            </w:rPrChange>
          </w:rPr>
          <w:t xml:space="preserve"> para pesquisa</w:t>
        </w:r>
      </w:ins>
      <w:ins w:id="297" w:author="João Lourenço Teixeira Vieira" w:date="2018-05-19T03:14:00Z">
        <w:r w:rsidR="008B6DDA">
          <w:rPr>
            <w:sz w:val="26"/>
            <w:szCs w:val="26"/>
          </w:rPr>
          <w:t xml:space="preserve"> com nomes dos passageiros</w:t>
        </w:r>
      </w:ins>
    </w:p>
    <w:p w14:paraId="0C097D4A" w14:textId="7ED2170B" w:rsidR="00FC4A35" w:rsidRPr="005D4273" w:rsidDel="00FC4A35" w:rsidRDefault="00FC4A35" w:rsidP="008F43DC">
      <w:pPr>
        <w:rPr>
          <w:ins w:id="298" w:author=" " w:date="2018-05-19T02:41:00Z"/>
          <w:del w:id="299" w:author="João Lourenço Teixeira Vieira" w:date="2018-05-19T02:47:00Z"/>
          <w:sz w:val="26"/>
          <w:szCs w:val="26"/>
          <w:rPrChange w:id="300" w:author="João Lourenço Teixeira Vieira" w:date="2018-05-19T03:06:00Z">
            <w:rPr>
              <w:ins w:id="301" w:author=" " w:date="2018-05-19T02:41:00Z"/>
              <w:del w:id="302" w:author="João Lourenço Teixeira Vieira" w:date="2018-05-19T02:47:00Z"/>
            </w:rPr>
          </w:rPrChange>
        </w:rPr>
      </w:pPr>
    </w:p>
    <w:p w14:paraId="3FEA6CFE" w14:textId="3A06AEE5" w:rsidR="005D4273" w:rsidRDefault="00FC4A35" w:rsidP="005D4273">
      <w:pPr>
        <w:pStyle w:val="ListParagraph"/>
        <w:numPr>
          <w:ilvl w:val="0"/>
          <w:numId w:val="24"/>
        </w:numPr>
        <w:rPr>
          <w:ins w:id="303" w:author="João Lourenço Teixeira Vieira" w:date="2018-05-19T03:24:00Z"/>
          <w:sz w:val="26"/>
          <w:szCs w:val="26"/>
        </w:rPr>
      </w:pPr>
      <w:ins w:id="304" w:author=" " w:date="2018-05-19T02:41:00Z">
        <w:del w:id="305" w:author="João Lourenço Teixeira Vieira" w:date="2018-05-19T02:45:00Z">
          <w:r w:rsidRPr="005D4273" w:rsidDel="00FC4A35">
            <w:rPr>
              <w:sz w:val="26"/>
              <w:szCs w:val="26"/>
              <w:rPrChange w:id="306" w:author="João Lourenço Teixeira Vieira" w:date="2018-05-19T03:06:00Z">
                <w:rPr/>
              </w:rPrChange>
            </w:rPr>
            <w:tab/>
          </w:r>
        </w:del>
      </w:ins>
      <w:proofErr w:type="spellStart"/>
      <w:ins w:id="307" w:author="João Lourenço Teixeira Vieira" w:date="2018-05-19T02:45:00Z">
        <w:r w:rsidRPr="005D4273">
          <w:rPr>
            <w:sz w:val="26"/>
            <w:szCs w:val="26"/>
            <w:rPrChange w:id="308" w:author="João Lourenço Teixeira Vieira" w:date="2018-05-19T03:06:00Z">
              <w:rPr/>
            </w:rPrChange>
          </w:rPr>
          <w:t>patern</w:t>
        </w:r>
        <w:proofErr w:type="spellEnd"/>
        <w:r w:rsidRPr="005D4273">
          <w:rPr>
            <w:sz w:val="26"/>
            <w:szCs w:val="26"/>
            <w:rPrChange w:id="309" w:author="João Lourenço Teixeira Vieira" w:date="2018-05-19T03:06:00Z">
              <w:rPr/>
            </w:rPrChange>
          </w:rPr>
          <w:t xml:space="preserve"> – </w:t>
        </w:r>
        <w:proofErr w:type="spellStart"/>
        <w:r w:rsidRPr="005D4273">
          <w:rPr>
            <w:sz w:val="26"/>
            <w:szCs w:val="26"/>
            <w:rPrChange w:id="310" w:author="João Lourenço Teixeira Vieira" w:date="2018-05-19T03:06:00Z">
              <w:rPr/>
            </w:rPrChange>
          </w:rPr>
          <w:t>substring</w:t>
        </w:r>
        <w:proofErr w:type="spellEnd"/>
        <w:r w:rsidRPr="005D4273">
          <w:rPr>
            <w:sz w:val="26"/>
            <w:szCs w:val="26"/>
            <w:rPrChange w:id="311" w:author="João Lourenço Teixeira Vieira" w:date="2018-05-19T03:06:00Z">
              <w:rPr/>
            </w:rPrChange>
          </w:rPr>
          <w:t xml:space="preserve"> a encontrar</w:t>
        </w:r>
      </w:ins>
    </w:p>
    <w:p w14:paraId="2D706946" w14:textId="498FD70F" w:rsidR="002524E2" w:rsidRPr="00FC48AB" w:rsidRDefault="002524E2">
      <w:pPr>
        <w:pStyle w:val="ListParagraph"/>
        <w:numPr>
          <w:ilvl w:val="0"/>
          <w:numId w:val="24"/>
        </w:numPr>
        <w:rPr>
          <w:ins w:id="312" w:author="João Lourenço Teixeira Vieira" w:date="2018-05-19T03:07:00Z"/>
          <w:sz w:val="26"/>
          <w:szCs w:val="26"/>
          <w:rPrChange w:id="313" w:author="João Lourenço Teixeira Vieira" w:date="2018-05-19T03:12:00Z">
            <w:rPr>
              <w:ins w:id="314" w:author="João Lourenço Teixeira Vieira" w:date="2018-05-19T03:07:00Z"/>
            </w:rPr>
          </w:rPrChange>
        </w:rPr>
        <w:pPrChange w:id="315" w:author="João Lourenço Teixeira Vieira" w:date="2018-05-19T03:07:00Z">
          <w:pPr/>
        </w:pPrChange>
      </w:pPr>
      <w:proofErr w:type="spellStart"/>
      <w:ins w:id="316" w:author="João Lourenço Teixeira Vieira" w:date="2018-05-19T03:24:00Z">
        <w:r w:rsidRPr="002524E2">
          <w:rPr>
            <w:sz w:val="26"/>
            <w:szCs w:val="26"/>
          </w:rPr>
          <w:t>maximumEditDistance</w:t>
        </w:r>
        <w:proofErr w:type="spellEnd"/>
        <w:r w:rsidRPr="002524E2">
          <w:rPr>
            <w:sz w:val="26"/>
            <w:szCs w:val="26"/>
          </w:rPr>
          <w:t xml:space="preserve"> – distância de edição máxima entre duas </w:t>
        </w:r>
        <w:proofErr w:type="spellStart"/>
        <w:r w:rsidRPr="002524E2">
          <w:rPr>
            <w:sz w:val="26"/>
            <w:szCs w:val="26"/>
          </w:rPr>
          <w:t>strings</w:t>
        </w:r>
        <w:proofErr w:type="spellEnd"/>
        <w:r w:rsidRPr="002524E2">
          <w:rPr>
            <w:sz w:val="26"/>
            <w:szCs w:val="26"/>
          </w:rPr>
          <w:t xml:space="preserve"> – apenas para pesquisa aproximada</w:t>
        </w:r>
      </w:ins>
    </w:p>
    <w:p w14:paraId="5CBFBE3B" w14:textId="069B707B" w:rsidR="005D4273" w:rsidRDefault="005D4273" w:rsidP="005D4273">
      <w:pPr>
        <w:ind w:left="708"/>
        <w:rPr>
          <w:ins w:id="317" w:author="João Lourenço Teixeira Vieira" w:date="2018-05-19T03:12:00Z"/>
          <w:sz w:val="26"/>
          <w:szCs w:val="26"/>
        </w:rPr>
      </w:pPr>
      <w:ins w:id="318" w:author="João Lourenço Teixeira Vieira" w:date="2018-05-19T03:07:00Z">
        <w:r>
          <w:rPr>
            <w:sz w:val="26"/>
            <w:szCs w:val="26"/>
          </w:rPr>
          <w:t>Ruas</w:t>
        </w:r>
      </w:ins>
    </w:p>
    <w:p w14:paraId="18E3C125" w14:textId="77777777" w:rsidR="008B6DDA" w:rsidRPr="000E7E9A" w:rsidRDefault="008B6DDA" w:rsidP="008B6DDA">
      <w:pPr>
        <w:pStyle w:val="ListParagraph"/>
        <w:numPr>
          <w:ilvl w:val="0"/>
          <w:numId w:val="24"/>
        </w:numPr>
        <w:rPr>
          <w:ins w:id="319" w:author="João Lourenço Teixeira Vieira" w:date="2018-05-19T03:12:00Z"/>
          <w:sz w:val="26"/>
          <w:szCs w:val="26"/>
        </w:rPr>
      </w:pPr>
      <w:ins w:id="320" w:author="João Lourenço Teixeira Vieira" w:date="2018-05-19T03:12:00Z">
        <w:r w:rsidRPr="000E7E9A">
          <w:rPr>
            <w:sz w:val="26"/>
            <w:szCs w:val="26"/>
          </w:rPr>
          <w:t>Informação do Driver em questão:</w:t>
        </w:r>
      </w:ins>
    </w:p>
    <w:p w14:paraId="7475577E" w14:textId="77777777" w:rsidR="008B6DDA" w:rsidRPr="000E7E9A" w:rsidRDefault="008B6DDA" w:rsidP="008B6DDA">
      <w:pPr>
        <w:pStyle w:val="ListParagraph"/>
        <w:numPr>
          <w:ilvl w:val="1"/>
          <w:numId w:val="24"/>
        </w:numPr>
        <w:rPr>
          <w:ins w:id="321" w:author="João Lourenço Teixeira Vieira" w:date="2018-05-19T03:12:00Z"/>
          <w:sz w:val="26"/>
          <w:szCs w:val="26"/>
        </w:rPr>
      </w:pPr>
      <w:proofErr w:type="spellStart"/>
      <w:ins w:id="322" w:author="João Lourenço Teixeira Vieira" w:date="2018-05-19T03:12:00Z">
        <w:r w:rsidRPr="000E7E9A">
          <w:rPr>
            <w:sz w:val="26"/>
            <w:szCs w:val="26"/>
          </w:rPr>
          <w:t>name</w:t>
        </w:r>
        <w:proofErr w:type="spellEnd"/>
        <w:r w:rsidRPr="000E7E9A">
          <w:rPr>
            <w:sz w:val="26"/>
            <w:szCs w:val="26"/>
          </w:rPr>
          <w:t xml:space="preserve"> – nome do condutor</w:t>
        </w:r>
      </w:ins>
    </w:p>
    <w:p w14:paraId="54AA7FAC" w14:textId="77777777" w:rsidR="008B6DDA" w:rsidRPr="000E7E9A" w:rsidRDefault="008B6DDA" w:rsidP="008B6DDA">
      <w:pPr>
        <w:pStyle w:val="ListParagraph"/>
        <w:numPr>
          <w:ilvl w:val="1"/>
          <w:numId w:val="24"/>
        </w:numPr>
        <w:rPr>
          <w:ins w:id="323" w:author="João Lourenço Teixeira Vieira" w:date="2018-05-19T03:12:00Z"/>
          <w:sz w:val="26"/>
          <w:szCs w:val="26"/>
        </w:rPr>
      </w:pPr>
      <w:ins w:id="324" w:author="João Lourenço Teixeira Vieira" w:date="2018-05-19T03:12:00Z">
        <w:r w:rsidRPr="000E7E9A">
          <w:rPr>
            <w:sz w:val="26"/>
            <w:szCs w:val="26"/>
          </w:rPr>
          <w:t>age – idade do condutor</w:t>
        </w:r>
      </w:ins>
    </w:p>
    <w:p w14:paraId="2BF0CFEA" w14:textId="1C158F25" w:rsidR="008B6DDA" w:rsidRPr="000E7E9A" w:rsidRDefault="008B6DDA" w:rsidP="008B6DDA">
      <w:pPr>
        <w:pStyle w:val="ListParagraph"/>
        <w:numPr>
          <w:ilvl w:val="1"/>
          <w:numId w:val="24"/>
        </w:numPr>
        <w:rPr>
          <w:ins w:id="325" w:author="João Lourenço Teixeira Vieira" w:date="2018-05-19T03:12:00Z"/>
          <w:sz w:val="26"/>
          <w:szCs w:val="26"/>
        </w:rPr>
      </w:pPr>
      <w:ins w:id="326" w:author="João Lourenço Teixeira Vieira" w:date="2018-05-19T03:14:00Z">
        <w:r>
          <w:rPr>
            <w:sz w:val="26"/>
            <w:szCs w:val="26"/>
          </w:rPr>
          <w:t>streets</w:t>
        </w:r>
      </w:ins>
      <w:ins w:id="327" w:author="João Lourenço Teixeira Vieira" w:date="2018-05-19T03:12:00Z">
        <w:r w:rsidRPr="000E7E9A">
          <w:rPr>
            <w:sz w:val="26"/>
            <w:szCs w:val="26"/>
          </w:rPr>
          <w:t xml:space="preserve"> – </w:t>
        </w:r>
      </w:ins>
      <w:proofErr w:type="spellStart"/>
      <w:ins w:id="328" w:author="João Lourenço Teixeira Vieira" w:date="2018-05-19T03:14:00Z">
        <w:r>
          <w:rPr>
            <w:sz w:val="26"/>
            <w:szCs w:val="26"/>
          </w:rPr>
          <w:t>list</w:t>
        </w:r>
      </w:ins>
      <w:proofErr w:type="spellEnd"/>
      <w:ins w:id="329" w:author="João Lourenço Teixeira Vieira" w:date="2018-05-19T03:12:00Z">
        <w:r w:rsidRPr="000E7E9A">
          <w:rPr>
            <w:sz w:val="26"/>
            <w:szCs w:val="26"/>
          </w:rPr>
          <w:t xml:space="preserve"> para pesquisa</w:t>
        </w:r>
      </w:ins>
      <w:ins w:id="330" w:author="João Lourenço Teixeira Vieira" w:date="2018-05-19T03:14:00Z">
        <w:r>
          <w:rPr>
            <w:sz w:val="26"/>
            <w:szCs w:val="26"/>
          </w:rPr>
          <w:t xml:space="preserve"> com nomes das ruas</w:t>
        </w:r>
      </w:ins>
    </w:p>
    <w:p w14:paraId="50650319" w14:textId="2E3A48D2" w:rsidR="008B6DDA" w:rsidRDefault="008B6DDA" w:rsidP="008B6DDA">
      <w:pPr>
        <w:pStyle w:val="ListParagraph"/>
        <w:numPr>
          <w:ilvl w:val="0"/>
          <w:numId w:val="24"/>
        </w:numPr>
        <w:rPr>
          <w:ins w:id="331" w:author="João Lourenço Teixeira Vieira" w:date="2018-05-19T03:24:00Z"/>
          <w:sz w:val="26"/>
          <w:szCs w:val="26"/>
        </w:rPr>
      </w:pPr>
      <w:proofErr w:type="spellStart"/>
      <w:ins w:id="332" w:author="João Lourenço Teixeira Vieira" w:date="2018-05-19T03:12:00Z">
        <w:r w:rsidRPr="000E7E9A">
          <w:rPr>
            <w:sz w:val="26"/>
            <w:szCs w:val="26"/>
          </w:rPr>
          <w:t>patern</w:t>
        </w:r>
        <w:proofErr w:type="spellEnd"/>
        <w:r w:rsidRPr="000E7E9A">
          <w:rPr>
            <w:sz w:val="26"/>
            <w:szCs w:val="26"/>
          </w:rPr>
          <w:t xml:space="preserve"> – </w:t>
        </w:r>
        <w:proofErr w:type="spellStart"/>
        <w:r w:rsidRPr="000E7E9A">
          <w:rPr>
            <w:sz w:val="26"/>
            <w:szCs w:val="26"/>
          </w:rPr>
          <w:t>substring</w:t>
        </w:r>
        <w:proofErr w:type="spellEnd"/>
        <w:r w:rsidRPr="000E7E9A">
          <w:rPr>
            <w:sz w:val="26"/>
            <w:szCs w:val="26"/>
          </w:rPr>
          <w:t xml:space="preserve"> a encontrar</w:t>
        </w:r>
      </w:ins>
    </w:p>
    <w:p w14:paraId="0D08691F" w14:textId="47EDB831" w:rsidR="002524E2" w:rsidRPr="000E7E9A" w:rsidRDefault="002524E2" w:rsidP="002524E2">
      <w:pPr>
        <w:pStyle w:val="ListParagraph"/>
        <w:numPr>
          <w:ilvl w:val="0"/>
          <w:numId w:val="24"/>
        </w:numPr>
        <w:rPr>
          <w:ins w:id="333" w:author="João Lourenço Teixeira Vieira" w:date="2018-05-19T03:12:00Z"/>
          <w:sz w:val="26"/>
          <w:szCs w:val="26"/>
        </w:rPr>
      </w:pPr>
      <w:proofErr w:type="spellStart"/>
      <w:ins w:id="334" w:author="João Lourenço Teixeira Vieira" w:date="2018-05-19T03:24:00Z">
        <w:r w:rsidRPr="002524E2">
          <w:rPr>
            <w:sz w:val="26"/>
            <w:szCs w:val="26"/>
          </w:rPr>
          <w:t>maximumEditDistance</w:t>
        </w:r>
        <w:proofErr w:type="spellEnd"/>
        <w:r w:rsidRPr="002524E2">
          <w:rPr>
            <w:sz w:val="26"/>
            <w:szCs w:val="26"/>
          </w:rPr>
          <w:t xml:space="preserve"> – distância de edição máxima entre duas </w:t>
        </w:r>
        <w:proofErr w:type="spellStart"/>
        <w:r w:rsidRPr="002524E2">
          <w:rPr>
            <w:sz w:val="26"/>
            <w:szCs w:val="26"/>
          </w:rPr>
          <w:t>strings</w:t>
        </w:r>
        <w:proofErr w:type="spellEnd"/>
        <w:r w:rsidRPr="002524E2">
          <w:rPr>
            <w:sz w:val="26"/>
            <w:szCs w:val="26"/>
          </w:rPr>
          <w:t xml:space="preserve"> – apenas para pesquisa aproximada</w:t>
        </w:r>
      </w:ins>
    </w:p>
    <w:p w14:paraId="1436E45F" w14:textId="77777777" w:rsidR="008B6DDA" w:rsidRDefault="008B6DDA" w:rsidP="005D4273">
      <w:pPr>
        <w:ind w:left="708"/>
        <w:rPr>
          <w:ins w:id="335" w:author="João Lourenço Teixeira Vieira" w:date="2018-05-19T03:07:00Z"/>
          <w:sz w:val="26"/>
          <w:szCs w:val="26"/>
        </w:rPr>
      </w:pPr>
    </w:p>
    <w:p w14:paraId="2A15BB66" w14:textId="496341E3" w:rsidR="005D4273" w:rsidRPr="005D4273" w:rsidDel="005F22D9" w:rsidRDefault="005D4273">
      <w:pPr>
        <w:pStyle w:val="Heading3"/>
        <w:rPr>
          <w:del w:id="336" w:author="João Lourenço Teixeira Vieira" w:date="2018-05-19T03:18:00Z"/>
          <w:rPrChange w:id="337" w:author="João Lourenço Teixeira Vieira" w:date="2018-05-19T03:07:00Z">
            <w:rPr>
              <w:del w:id="338" w:author="João Lourenço Teixeira Vieira" w:date="2018-05-19T03:18:00Z"/>
              <w:rFonts w:asciiTheme="minorHAnsi" w:hAnsiTheme="minorHAnsi" w:cstheme="minorBidi"/>
            </w:rPr>
          </w:rPrChange>
        </w:rPr>
        <w:pPrChange w:id="339" w:author="João Lourenço Teixeira Vieira" w:date="2018-05-19T03:08:00Z">
          <w:pPr>
            <w:pStyle w:val="Heading2"/>
          </w:pPr>
        </w:pPrChange>
      </w:pPr>
    </w:p>
    <w:p w14:paraId="271EEDE2" w14:textId="18D98187" w:rsidR="00F80D51" w:rsidRPr="00FC4A35" w:rsidRDefault="005D4273">
      <w:pPr>
        <w:pStyle w:val="Heading2"/>
        <w:rPr>
          <w:rPrChange w:id="340" w:author="João Lourenço Teixeira Vieira" w:date="2018-05-19T02:47:00Z">
            <w:rPr/>
          </w:rPrChange>
        </w:rPr>
        <w:pPrChange w:id="341" w:author="João Lourenço Teixeira Vieira" w:date="2018-05-19T03:08:00Z">
          <w:pPr/>
        </w:pPrChange>
      </w:pPr>
      <w:bookmarkStart w:id="342" w:name="_Toc514466326"/>
      <w:ins w:id="343" w:author="João Lourenço Teixeira Vieira" w:date="2018-05-19T03:08:00Z">
        <w:r>
          <w:t xml:space="preserve">Dados de </w:t>
        </w:r>
        <w:proofErr w:type="spellStart"/>
        <w:r>
          <w:t>Saida</w:t>
        </w:r>
      </w:ins>
      <w:bookmarkEnd w:id="342"/>
      <w:proofErr w:type="spellEnd"/>
    </w:p>
    <w:p w14:paraId="6898B5D0" w14:textId="7C57026B" w:rsidR="00856B6A" w:rsidRPr="00FC4A35" w:rsidDel="00223DE8" w:rsidRDefault="00950B64">
      <w:pPr>
        <w:rPr>
          <w:del w:id="344" w:author=" " w:date="2018-05-19T02:16:00Z"/>
          <w:sz w:val="26"/>
          <w:szCs w:val="26"/>
        </w:rPr>
      </w:pPr>
      <w:r w:rsidRPr="00FC4A35">
        <w:rPr>
          <w:sz w:val="26"/>
          <w:szCs w:val="26"/>
        </w:rPr>
        <w:tab/>
      </w:r>
      <w:del w:id="345" w:author=" " w:date="2018-05-19T02:16:00Z">
        <w:r w:rsidR="03B39210" w:rsidRPr="00FC4A35" w:rsidDel="00223DE8">
          <w:rPr>
            <w:sz w:val="26"/>
            <w:szCs w:val="26"/>
          </w:rPr>
          <w:delText xml:space="preserve">Numa segunda fase, o cálculo do caminho teve em consideração o número de pessoas a transportar, sendo que o objetivo passou a ser o caminho mais curto que permitisse o transporte do máximo número de pessoas. </w:delText>
        </w:r>
      </w:del>
    </w:p>
    <w:p w14:paraId="4583EE0A" w14:textId="748B1584" w:rsidR="00856B6A" w:rsidRPr="00FC4A35" w:rsidDel="00223DE8" w:rsidRDefault="00950B64">
      <w:pPr>
        <w:rPr>
          <w:del w:id="346" w:author=" " w:date="2018-05-19T02:16:00Z"/>
          <w:sz w:val="26"/>
          <w:szCs w:val="26"/>
        </w:rPr>
      </w:pPr>
      <w:del w:id="347" w:author=" " w:date="2018-05-19T02:16:00Z">
        <w:r w:rsidRPr="00FC4A35" w:rsidDel="00223DE8">
          <w:rPr>
            <w:sz w:val="26"/>
            <w:szCs w:val="26"/>
          </w:rPr>
          <w:tab/>
        </w:r>
        <w:r w:rsidR="03B39210" w:rsidRPr="00FC4A35" w:rsidDel="00223DE8">
          <w:rPr>
            <w:sz w:val="26"/>
            <w:szCs w:val="26"/>
          </w:rPr>
          <w:delText>É de notar que a maximização do número de passageiros foi privilegiada sobre a minimização do tempo de viagem.</w:delText>
        </w:r>
      </w:del>
    </w:p>
    <w:p w14:paraId="2B0AC9AB" w14:textId="03913DCA" w:rsidR="00E651CD" w:rsidRPr="00FC4A35" w:rsidDel="00223DE8" w:rsidRDefault="00950B64">
      <w:pPr>
        <w:rPr>
          <w:del w:id="348" w:author=" " w:date="2018-05-19T02:16:00Z"/>
          <w:sz w:val="26"/>
          <w:szCs w:val="26"/>
        </w:rPr>
      </w:pPr>
      <w:del w:id="349" w:author=" " w:date="2018-05-19T02:16:00Z">
        <w:r w:rsidRPr="00FC4A35" w:rsidDel="00223DE8">
          <w:rPr>
            <w:sz w:val="26"/>
            <w:szCs w:val="26"/>
          </w:rPr>
          <w:tab/>
        </w:r>
        <w:r w:rsidR="03B39210" w:rsidRPr="00FC4A35" w:rsidDel="00223DE8">
          <w:rPr>
            <w:sz w:val="26"/>
            <w:szCs w:val="26"/>
          </w:rPr>
          <w:delText>A capacidade do veículo do condutor bem como qualquer tipo de condicionamentos temporais foram desprezados.</w:delText>
        </w:r>
      </w:del>
    </w:p>
    <w:p w14:paraId="469DA371" w14:textId="75FC20CE" w:rsidR="03B39210" w:rsidRPr="00FC4A35" w:rsidDel="00223DE8" w:rsidRDefault="03B39210">
      <w:pPr>
        <w:rPr>
          <w:del w:id="350" w:author=" " w:date="2018-05-19T02:16:00Z"/>
          <w:sz w:val="26"/>
          <w:szCs w:val="26"/>
        </w:rPr>
      </w:pPr>
    </w:p>
    <w:p w14:paraId="57E77F8F" w14:textId="72951E9C" w:rsidR="005B2F4F" w:rsidRPr="00FC4A35" w:rsidDel="00223DE8" w:rsidRDefault="03B39210">
      <w:pPr>
        <w:rPr>
          <w:del w:id="351" w:author=" " w:date="2018-05-19T02:16:00Z"/>
          <w:rPrChange w:id="352" w:author="João Lourenço Teixeira Vieira" w:date="2018-05-19T02:47:00Z">
            <w:rPr>
              <w:del w:id="353" w:author=" " w:date="2018-05-19T02:16:00Z"/>
            </w:rPr>
          </w:rPrChange>
        </w:rPr>
        <w:pPrChange w:id="354" w:author=" " w:date="2018-05-19T02:16:00Z">
          <w:pPr>
            <w:pStyle w:val="Heading2"/>
          </w:pPr>
        </w:pPrChange>
      </w:pPr>
      <w:bookmarkStart w:id="355" w:name="_Toc511240318"/>
      <w:bookmarkStart w:id="356" w:name="_Toc511244517"/>
      <w:del w:id="357" w:author=" " w:date="2018-05-19T02:16:00Z">
        <w:r w:rsidRPr="00FC4A35" w:rsidDel="00223DE8">
          <w:rPr>
            <w:rPrChange w:id="358" w:author="João Lourenço Teixeira Vieira" w:date="2018-05-19T02:47:00Z">
              <w:rPr/>
            </w:rPrChange>
          </w:rPr>
          <w:delText>3ªiteração: percurso mais rápido que maximize o número de passageiros com restrições temporais e de capacidade</w:delText>
        </w:r>
        <w:bookmarkEnd w:id="355"/>
        <w:bookmarkEnd w:id="356"/>
      </w:del>
    </w:p>
    <w:p w14:paraId="67157401" w14:textId="5DC44E71" w:rsidR="00F80D51" w:rsidRPr="00FC4A35" w:rsidDel="00223DE8" w:rsidRDefault="00F80D51">
      <w:pPr>
        <w:rPr>
          <w:del w:id="359" w:author=" " w:date="2018-05-19T02:16:00Z"/>
        </w:rPr>
      </w:pPr>
    </w:p>
    <w:p w14:paraId="3D102926" w14:textId="0F8B43D8" w:rsidR="005B2F4F" w:rsidRPr="00FC4A35" w:rsidDel="00223DE8" w:rsidRDefault="00950B64">
      <w:pPr>
        <w:rPr>
          <w:del w:id="360" w:author=" " w:date="2018-05-19T02:16:00Z"/>
          <w:sz w:val="26"/>
          <w:szCs w:val="26"/>
        </w:rPr>
      </w:pPr>
      <w:del w:id="361" w:author=" " w:date="2018-05-19T02:16:00Z">
        <w:r w:rsidRPr="00FC4A35" w:rsidDel="00223DE8">
          <w:rPr>
            <w:sz w:val="26"/>
            <w:szCs w:val="26"/>
          </w:rPr>
          <w:tab/>
        </w:r>
        <w:r w:rsidR="03B39210" w:rsidRPr="00FC4A35" w:rsidDel="00223DE8">
          <w:rPr>
            <w:sz w:val="26"/>
            <w:szCs w:val="26"/>
          </w:rPr>
          <w:delText xml:space="preserve">Numa terceira fase, foram consideradas algumas restrições, nomeadamente a capacidade do veículo em cada ponto de recolha de passageiros, o limite de tempo, imposto pelo condutor e pelos passageiros, de chegada ao destino e as horas de comparência nos pontos de encontro. </w:delText>
        </w:r>
      </w:del>
    </w:p>
    <w:p w14:paraId="30076807" w14:textId="0A18572B" w:rsidR="005619A8" w:rsidRPr="00FC4A35" w:rsidDel="00223DE8" w:rsidRDefault="00950B64">
      <w:pPr>
        <w:rPr>
          <w:del w:id="362" w:author=" " w:date="2018-05-19T02:16:00Z"/>
          <w:sz w:val="26"/>
          <w:szCs w:val="26"/>
        </w:rPr>
      </w:pPr>
      <w:del w:id="363" w:author=" " w:date="2018-05-19T02:16:00Z">
        <w:r w:rsidRPr="00FC4A35" w:rsidDel="00223DE8">
          <w:rPr>
            <w:sz w:val="26"/>
            <w:szCs w:val="26"/>
          </w:rPr>
          <w:tab/>
        </w:r>
        <w:r w:rsidR="03B39210" w:rsidRPr="00FC4A35" w:rsidDel="00223DE8">
          <w:rPr>
            <w:sz w:val="26"/>
            <w:szCs w:val="26"/>
          </w:rPr>
          <w:delText>Assim sendo a rota calculada teria de ter uma duração menor ou igual ao limite de tempo definido pelo motorista. Do mesmo modo, só seriam recolhidas pessoas cujo limite de tempo imposto não fosse excedido.</w:delText>
        </w:r>
      </w:del>
    </w:p>
    <w:p w14:paraId="272EAA7D" w14:textId="5445BABD" w:rsidR="00D9099F" w:rsidRPr="00FC4A35" w:rsidDel="00223DE8" w:rsidRDefault="00950B64">
      <w:pPr>
        <w:rPr>
          <w:del w:id="364" w:author=" " w:date="2018-05-19T02:16:00Z"/>
          <w:sz w:val="26"/>
          <w:szCs w:val="26"/>
        </w:rPr>
      </w:pPr>
      <w:del w:id="365" w:author=" " w:date="2018-05-19T02:16:00Z">
        <w:r w:rsidRPr="00FC4A35" w:rsidDel="00223DE8">
          <w:rPr>
            <w:sz w:val="26"/>
            <w:szCs w:val="26"/>
          </w:rPr>
          <w:tab/>
        </w:r>
        <w:r w:rsidR="03B39210" w:rsidRPr="00FC4A35" w:rsidDel="00223DE8">
          <w:rPr>
            <w:sz w:val="26"/>
            <w:szCs w:val="26"/>
          </w:rPr>
          <w:delText xml:space="preserve">Relativamente ao limite de capacidade, caso o automóvel se encontrasse completamente ocupado ou não tivesse lugares disponíveis para acomodar todos os elementos de um grupo os passageiros não seriam transportados. </w:delText>
        </w:r>
      </w:del>
    </w:p>
    <w:p w14:paraId="444F3E00" w14:textId="1219B583" w:rsidR="007D586E" w:rsidRPr="00FC4A35" w:rsidDel="00223DE8" w:rsidRDefault="007D586E">
      <w:pPr>
        <w:rPr>
          <w:del w:id="366" w:author=" " w:date="2018-05-19T02:16:00Z"/>
        </w:rPr>
      </w:pPr>
    </w:p>
    <w:p w14:paraId="2F0A4F82" w14:textId="626A66B4" w:rsidR="00F80D51" w:rsidRPr="00FC4A35" w:rsidDel="00223DE8" w:rsidRDefault="03B39210">
      <w:pPr>
        <w:rPr>
          <w:del w:id="367" w:author=" " w:date="2018-05-19T02:16:00Z"/>
          <w:rPrChange w:id="368" w:author="João Lourenço Teixeira Vieira" w:date="2018-05-19T02:47:00Z">
            <w:rPr>
              <w:del w:id="369" w:author=" " w:date="2018-05-19T02:16:00Z"/>
            </w:rPr>
          </w:rPrChange>
        </w:rPr>
        <w:pPrChange w:id="370" w:author=" " w:date="2018-05-19T02:16:00Z">
          <w:pPr>
            <w:pStyle w:val="Heading2"/>
          </w:pPr>
        </w:pPrChange>
      </w:pPr>
      <w:bookmarkStart w:id="371" w:name="_Toc511240319"/>
      <w:bookmarkStart w:id="372" w:name="_Toc511244518"/>
      <w:del w:id="373" w:author=" " w:date="2018-05-19T02:16:00Z">
        <w:r w:rsidRPr="00FC4A35" w:rsidDel="00223DE8">
          <w:rPr>
            <w:rPrChange w:id="374" w:author="João Lourenço Teixeira Vieira" w:date="2018-05-19T02:47:00Z">
              <w:rPr/>
            </w:rPrChange>
          </w:rPr>
          <w:delText>4ªiteração: alargamento do critério de escolha de passageiros</w:delText>
        </w:r>
        <w:bookmarkEnd w:id="371"/>
        <w:bookmarkEnd w:id="372"/>
      </w:del>
    </w:p>
    <w:p w14:paraId="3998E8F9" w14:textId="26F300F7" w:rsidR="00E651CD" w:rsidRPr="00FC4A35" w:rsidDel="00223DE8" w:rsidRDefault="00E651CD">
      <w:pPr>
        <w:rPr>
          <w:del w:id="375" w:author=" " w:date="2018-05-19T02:16:00Z"/>
        </w:rPr>
      </w:pPr>
    </w:p>
    <w:p w14:paraId="1F79C699" w14:textId="2C649C92" w:rsidR="00F34C88" w:rsidRPr="00FC4A35" w:rsidRDefault="00950B64">
      <w:pPr>
        <w:rPr>
          <w:sz w:val="26"/>
          <w:szCs w:val="26"/>
        </w:rPr>
        <w:pPrChange w:id="376" w:author=" " w:date="2018-05-19T02:16:00Z">
          <w:pPr>
            <w:spacing w:line="259" w:lineRule="auto"/>
          </w:pPr>
        </w:pPrChange>
      </w:pPr>
      <w:del w:id="377" w:author=" " w:date="2018-05-19T02:16:00Z">
        <w:r w:rsidRPr="00FC4A35" w:rsidDel="00223DE8">
          <w:rPr>
            <w:sz w:val="26"/>
            <w:szCs w:val="26"/>
          </w:rPr>
          <w:tab/>
        </w:r>
        <w:r w:rsidR="03B39210" w:rsidRPr="00FC4A35" w:rsidDel="00223DE8">
          <w:rPr>
            <w:sz w:val="26"/>
            <w:szCs w:val="26"/>
          </w:rPr>
          <w:delText>Numa quarta fase, a escolha de passageiros foi alargada de modo a que pessoas cujo trajeto mais curto não estivesse contido no itinerário do condutor passassem a ser transportada caso os pontos de origem e de destino estivessem contidos, tendo sempre em consideração as restrições impostas.</w:delText>
        </w:r>
      </w:del>
    </w:p>
    <w:p w14:paraId="6EDABE7E" w14:textId="549A4EE3" w:rsidR="005D4273" w:rsidRDefault="005D4273" w:rsidP="002524E2">
      <w:pPr>
        <w:pStyle w:val="Heading3"/>
        <w:rPr>
          <w:ins w:id="378" w:author="João Lourenço Teixeira Vieira" w:date="2018-05-19T03:23:00Z"/>
        </w:rPr>
      </w:pPr>
      <w:bookmarkStart w:id="379" w:name="_Toc514466327"/>
      <w:ins w:id="380" w:author="João Lourenço Teixeira Vieira" w:date="2018-05-19T03:08:00Z">
        <w:r>
          <w:t>Pesquisa Exata</w:t>
        </w:r>
      </w:ins>
      <w:bookmarkEnd w:id="379"/>
    </w:p>
    <w:p w14:paraId="3ED14ED4" w14:textId="77777777" w:rsidR="002524E2" w:rsidRPr="002524E2" w:rsidRDefault="002524E2">
      <w:pPr>
        <w:rPr>
          <w:ins w:id="381" w:author="João Lourenço Teixeira Vieira" w:date="2018-05-19T03:08:00Z"/>
          <w:rPrChange w:id="382" w:author="João Lourenço Teixeira Vieira" w:date="2018-05-19T03:23:00Z">
            <w:rPr>
              <w:ins w:id="383" w:author="João Lourenço Teixeira Vieira" w:date="2018-05-19T03:08:00Z"/>
              <w:sz w:val="26"/>
              <w:szCs w:val="26"/>
            </w:rPr>
          </w:rPrChange>
        </w:rPr>
      </w:pPr>
    </w:p>
    <w:p w14:paraId="45CD1927" w14:textId="1354A96E" w:rsidR="00BD029D" w:rsidRPr="003E1299" w:rsidRDefault="005D4273">
      <w:pPr>
        <w:ind w:firstLine="708"/>
        <w:rPr>
          <w:ins w:id="384" w:author="João Lourenço Teixeira Vieira" w:date="2018-05-19T03:15:00Z"/>
          <w:sz w:val="26"/>
          <w:szCs w:val="26"/>
          <w:rPrChange w:id="385" w:author="João Lourenço Teixeira Vieira" w:date="2018-05-19T03:18:00Z">
            <w:rPr>
              <w:ins w:id="386" w:author="João Lourenço Teixeira Vieira" w:date="2018-05-19T03:15:00Z"/>
            </w:rPr>
          </w:rPrChange>
        </w:rPr>
        <w:pPrChange w:id="387" w:author="João Lourenço Teixeira Vieira" w:date="2018-05-19T03:25:00Z">
          <w:pPr>
            <w:pStyle w:val="ListParagraph"/>
            <w:numPr>
              <w:numId w:val="25"/>
            </w:numPr>
            <w:ind w:left="1068" w:hanging="360"/>
          </w:pPr>
        </w:pPrChange>
      </w:pPr>
      <w:ins w:id="388" w:author="João Lourenço Teixeira Vieira" w:date="2018-05-19T03:08:00Z">
        <w:r w:rsidRPr="000E7E9A">
          <w:rPr>
            <w:sz w:val="26"/>
            <w:szCs w:val="26"/>
          </w:rPr>
          <w:t>Passageiros</w:t>
        </w:r>
      </w:ins>
      <w:ins w:id="389" w:author="João Lourenço Teixeira Vieira" w:date="2018-05-19T03:15:00Z">
        <w:r w:rsidR="00BD029D">
          <w:rPr>
            <w:sz w:val="26"/>
            <w:szCs w:val="26"/>
          </w:rPr>
          <w:t xml:space="preserve"> e Ruas</w:t>
        </w:r>
      </w:ins>
    </w:p>
    <w:p w14:paraId="186821E6" w14:textId="290CDA67" w:rsidR="00BD029D" w:rsidRDefault="00BD029D">
      <w:pPr>
        <w:pStyle w:val="ListParagraph"/>
        <w:ind w:left="1425"/>
        <w:rPr>
          <w:ins w:id="390" w:author="João Lourenço Teixeira Vieira" w:date="2018-05-19T03:15:00Z"/>
          <w:sz w:val="26"/>
          <w:szCs w:val="26"/>
        </w:rPr>
        <w:pPrChange w:id="391" w:author="João Lourenço Teixeira Vieira" w:date="2018-05-19T03:15:00Z">
          <w:pPr>
            <w:pStyle w:val="ListParagraph"/>
            <w:numPr>
              <w:numId w:val="25"/>
            </w:numPr>
            <w:ind w:left="1068" w:hanging="360"/>
          </w:pPr>
        </w:pPrChange>
      </w:pPr>
    </w:p>
    <w:p w14:paraId="1AC8F3AF" w14:textId="2890A4F9" w:rsidR="00FC48AB" w:rsidRDefault="00FC48AB" w:rsidP="00FC48AB">
      <w:pPr>
        <w:pStyle w:val="ListParagraph"/>
        <w:numPr>
          <w:ilvl w:val="0"/>
          <w:numId w:val="25"/>
        </w:numPr>
        <w:rPr>
          <w:ins w:id="392" w:author="João Lourenço Teixeira Vieira" w:date="2018-05-19T03:10:00Z"/>
          <w:sz w:val="26"/>
          <w:szCs w:val="26"/>
        </w:rPr>
      </w:pPr>
      <w:proofErr w:type="spellStart"/>
      <w:ins w:id="393" w:author="João Lourenço Teixeira Vieira" w:date="2018-05-19T03:10:00Z">
        <w:r w:rsidRPr="000E7E9A">
          <w:rPr>
            <w:sz w:val="26"/>
            <w:szCs w:val="26"/>
          </w:rPr>
          <w:lastRenderedPageBreak/>
          <w:t>Names</w:t>
        </w:r>
        <w:proofErr w:type="spellEnd"/>
        <w:r w:rsidRPr="000E7E9A">
          <w:rPr>
            <w:sz w:val="26"/>
            <w:szCs w:val="26"/>
          </w:rPr>
          <w:t xml:space="preserve"> – </w:t>
        </w:r>
        <w:proofErr w:type="spellStart"/>
        <w:r w:rsidRPr="000E7E9A">
          <w:rPr>
            <w:sz w:val="26"/>
            <w:szCs w:val="26"/>
          </w:rPr>
          <w:t>vector</w:t>
        </w:r>
        <w:proofErr w:type="spellEnd"/>
        <w:r w:rsidRPr="000E7E9A">
          <w:rPr>
            <w:sz w:val="26"/>
            <w:szCs w:val="26"/>
          </w:rPr>
          <w:t xml:space="preserve"> de </w:t>
        </w:r>
        <w:proofErr w:type="spellStart"/>
        <w:r w:rsidRPr="000E7E9A">
          <w:rPr>
            <w:sz w:val="26"/>
            <w:szCs w:val="26"/>
          </w:rPr>
          <w:t>strings</w:t>
        </w:r>
        <w:proofErr w:type="spellEnd"/>
        <w:r w:rsidRPr="000E7E9A">
          <w:rPr>
            <w:sz w:val="26"/>
            <w:szCs w:val="26"/>
          </w:rPr>
          <w:t xml:space="preserve"> </w:t>
        </w:r>
        <w:r>
          <w:rPr>
            <w:sz w:val="26"/>
            <w:szCs w:val="26"/>
          </w:rPr>
          <w:t xml:space="preserve">com nomes onde foi encontrada a </w:t>
        </w:r>
        <w:proofErr w:type="spellStart"/>
        <w:r>
          <w:rPr>
            <w:sz w:val="26"/>
            <w:szCs w:val="26"/>
          </w:rPr>
          <w:t>substring</w:t>
        </w:r>
      </w:ins>
      <w:proofErr w:type="spellEnd"/>
      <w:ins w:id="394" w:author="João Lourenço Teixeira Vieira" w:date="2018-05-19T03:15:00Z">
        <w:r w:rsidR="00BD029D">
          <w:rPr>
            <w:sz w:val="26"/>
            <w:szCs w:val="26"/>
          </w:rPr>
          <w:t xml:space="preserve"> </w:t>
        </w:r>
        <w:proofErr w:type="spellStart"/>
        <w:r w:rsidR="00BD029D">
          <w:rPr>
            <w:sz w:val="26"/>
            <w:szCs w:val="26"/>
          </w:rPr>
          <w:t>patern</w:t>
        </w:r>
      </w:ins>
      <w:proofErr w:type="spellEnd"/>
    </w:p>
    <w:p w14:paraId="7CDF5DF3" w14:textId="3DF5F2AF" w:rsidR="005D4273" w:rsidRDefault="00FC48AB" w:rsidP="005D4273">
      <w:pPr>
        <w:pStyle w:val="ListParagraph"/>
        <w:numPr>
          <w:ilvl w:val="0"/>
          <w:numId w:val="25"/>
        </w:numPr>
        <w:rPr>
          <w:ins w:id="395" w:author="João Lourenço Teixeira Vieira" w:date="2018-05-19T03:28:00Z"/>
          <w:sz w:val="26"/>
          <w:szCs w:val="26"/>
        </w:rPr>
      </w:pPr>
      <w:proofErr w:type="spellStart"/>
      <w:ins w:id="396" w:author="João Lourenço Teixeira Vieira" w:date="2018-05-19T03:11:00Z">
        <w:r>
          <w:rPr>
            <w:sz w:val="26"/>
            <w:szCs w:val="26"/>
          </w:rPr>
          <w:t>Found</w:t>
        </w:r>
        <w:proofErr w:type="spellEnd"/>
        <w:r>
          <w:rPr>
            <w:sz w:val="26"/>
            <w:szCs w:val="26"/>
          </w:rPr>
          <w:t xml:space="preserve"> – informação sobre a existência ou não do co</w:t>
        </w:r>
      </w:ins>
      <w:ins w:id="397" w:author="João Lourenço Teixeira Vieira" w:date="2018-05-19T03:12:00Z">
        <w:r>
          <w:rPr>
            <w:sz w:val="26"/>
            <w:szCs w:val="26"/>
          </w:rPr>
          <w:t>ndutor</w:t>
        </w:r>
      </w:ins>
    </w:p>
    <w:p w14:paraId="1F6BF613" w14:textId="77777777" w:rsidR="00D4042C" w:rsidRPr="00D4042C" w:rsidRDefault="00D4042C">
      <w:pPr>
        <w:rPr>
          <w:ins w:id="398" w:author="João Lourenço Teixeira Vieira" w:date="2018-05-19T03:08:00Z"/>
          <w:sz w:val="26"/>
          <w:szCs w:val="26"/>
          <w:rPrChange w:id="399" w:author="João Lourenço Teixeira Vieira" w:date="2018-05-19T03:28:00Z">
            <w:rPr>
              <w:ins w:id="400" w:author="João Lourenço Teixeira Vieira" w:date="2018-05-19T03:08:00Z"/>
            </w:rPr>
          </w:rPrChange>
        </w:rPr>
      </w:pPr>
    </w:p>
    <w:p w14:paraId="54F118FA" w14:textId="0DB880D2" w:rsidR="002524E2" w:rsidRDefault="002524E2" w:rsidP="002524E2">
      <w:pPr>
        <w:pStyle w:val="Heading3"/>
        <w:rPr>
          <w:ins w:id="401" w:author="João Lourenço Teixeira Vieira" w:date="2018-05-19T03:24:00Z"/>
        </w:rPr>
      </w:pPr>
      <w:bookmarkStart w:id="402" w:name="_Toc514466328"/>
      <w:ins w:id="403" w:author="João Lourenço Teixeira Vieira" w:date="2018-05-19T03:24:00Z">
        <w:r>
          <w:t>Pesquisa Aproximada</w:t>
        </w:r>
        <w:bookmarkEnd w:id="402"/>
      </w:ins>
    </w:p>
    <w:p w14:paraId="7A32AF35" w14:textId="057889EE" w:rsidR="002524E2" w:rsidRDefault="002524E2" w:rsidP="002524E2">
      <w:pPr>
        <w:rPr>
          <w:ins w:id="404" w:author="João Lourenço Teixeira Vieira" w:date="2018-05-19T03:24:00Z"/>
        </w:rPr>
      </w:pPr>
    </w:p>
    <w:p w14:paraId="323518D7" w14:textId="77777777" w:rsidR="002524E2" w:rsidRPr="000E7E9A" w:rsidRDefault="002524E2" w:rsidP="002524E2">
      <w:pPr>
        <w:ind w:left="708"/>
        <w:rPr>
          <w:ins w:id="405" w:author="João Lourenço Teixeira Vieira" w:date="2018-05-19T03:24:00Z"/>
          <w:sz w:val="26"/>
          <w:szCs w:val="26"/>
        </w:rPr>
      </w:pPr>
      <w:ins w:id="406" w:author="João Lourenço Teixeira Vieira" w:date="2018-05-19T03:24:00Z">
        <w:r w:rsidRPr="000E7E9A">
          <w:rPr>
            <w:sz w:val="26"/>
            <w:szCs w:val="26"/>
          </w:rPr>
          <w:t>Passageiros</w:t>
        </w:r>
        <w:r>
          <w:rPr>
            <w:sz w:val="26"/>
            <w:szCs w:val="26"/>
          </w:rPr>
          <w:t xml:space="preserve"> e Ruas</w:t>
        </w:r>
      </w:ins>
    </w:p>
    <w:p w14:paraId="7C5024BB" w14:textId="293666E0" w:rsidR="002524E2" w:rsidRDefault="007F285B" w:rsidP="007F285B">
      <w:pPr>
        <w:pStyle w:val="ListParagraph"/>
        <w:numPr>
          <w:ilvl w:val="0"/>
          <w:numId w:val="26"/>
        </w:numPr>
        <w:rPr>
          <w:ins w:id="407" w:author="João Lourenço Teixeira Vieira" w:date="2018-05-19T03:24:00Z"/>
          <w:sz w:val="26"/>
          <w:szCs w:val="26"/>
        </w:rPr>
      </w:pPr>
      <w:proofErr w:type="spellStart"/>
      <w:ins w:id="408" w:author="João Lourenço Teixeira Vieira" w:date="2018-05-19T03:24:00Z">
        <w:r w:rsidRPr="007F285B">
          <w:rPr>
            <w:sz w:val="26"/>
            <w:szCs w:val="26"/>
            <w:rPrChange w:id="409" w:author="João Lourenço Teixeira Vieira" w:date="2018-05-19T03:24:00Z">
              <w:rPr/>
            </w:rPrChange>
          </w:rPr>
          <w:t>patternAndDistance</w:t>
        </w:r>
        <w:proofErr w:type="spellEnd"/>
        <w:r w:rsidRPr="007F285B">
          <w:rPr>
            <w:sz w:val="26"/>
            <w:szCs w:val="26"/>
            <w:rPrChange w:id="410" w:author="João Lourenço Teixeira Vieira" w:date="2018-05-19T03:24:00Z">
              <w:rPr/>
            </w:rPrChange>
          </w:rPr>
          <w:t xml:space="preserve"> &lt;</w:t>
        </w:r>
        <w:proofErr w:type="spellStart"/>
        <w:r w:rsidRPr="007F285B">
          <w:rPr>
            <w:sz w:val="26"/>
            <w:szCs w:val="26"/>
            <w:rPrChange w:id="411" w:author="João Lourenço Teixeira Vieira" w:date="2018-05-19T03:24:00Z">
              <w:rPr/>
            </w:rPrChange>
          </w:rPr>
          <w:t>name</w:t>
        </w:r>
        <w:proofErr w:type="spellEnd"/>
        <w:r w:rsidRPr="007F285B">
          <w:rPr>
            <w:sz w:val="26"/>
            <w:szCs w:val="26"/>
            <w:rPrChange w:id="412" w:author="João Lourenço Teixeira Vieira" w:date="2018-05-19T03:24:00Z">
              <w:rPr/>
            </w:rPrChange>
          </w:rPr>
          <w:t xml:space="preserve">, </w:t>
        </w:r>
        <w:proofErr w:type="spellStart"/>
        <w:r w:rsidRPr="007F285B">
          <w:rPr>
            <w:sz w:val="26"/>
            <w:szCs w:val="26"/>
            <w:rPrChange w:id="413" w:author="João Lourenço Teixeira Vieira" w:date="2018-05-19T03:24:00Z">
              <w:rPr/>
            </w:rPrChange>
          </w:rPr>
          <w:t>dist</w:t>
        </w:r>
        <w:proofErr w:type="spellEnd"/>
        <w:proofErr w:type="gramStart"/>
        <w:r w:rsidRPr="007F285B">
          <w:rPr>
            <w:sz w:val="26"/>
            <w:szCs w:val="26"/>
            <w:rPrChange w:id="414" w:author="João Lourenço Teixeira Vieira" w:date="2018-05-19T03:24:00Z">
              <w:rPr/>
            </w:rPrChange>
          </w:rPr>
          <w:t>&gt; :</w:t>
        </w:r>
        <w:proofErr w:type="gramEnd"/>
      </w:ins>
    </w:p>
    <w:p w14:paraId="27155733" w14:textId="698EB56E" w:rsidR="007F285B" w:rsidRDefault="007F285B" w:rsidP="007F285B">
      <w:pPr>
        <w:pStyle w:val="ListParagraph"/>
        <w:numPr>
          <w:ilvl w:val="1"/>
          <w:numId w:val="26"/>
        </w:numPr>
        <w:rPr>
          <w:ins w:id="415" w:author="João Lourenço Teixeira Vieira" w:date="2018-05-19T03:25:00Z"/>
          <w:sz w:val="26"/>
          <w:szCs w:val="26"/>
        </w:rPr>
      </w:pPr>
      <w:proofErr w:type="spellStart"/>
      <w:ins w:id="416" w:author="João Lourenço Teixeira Vieira" w:date="2018-05-19T03:24:00Z">
        <w:r>
          <w:rPr>
            <w:sz w:val="26"/>
            <w:szCs w:val="26"/>
          </w:rPr>
          <w:t>name</w:t>
        </w:r>
        <w:proofErr w:type="spellEnd"/>
        <w:r>
          <w:rPr>
            <w:sz w:val="26"/>
            <w:szCs w:val="26"/>
          </w:rPr>
          <w:t xml:space="preserve"> </w:t>
        </w:r>
      </w:ins>
      <w:ins w:id="417" w:author="João Lourenço Teixeira Vieira" w:date="2018-05-19T03:25:00Z">
        <w:r>
          <w:rPr>
            <w:sz w:val="26"/>
            <w:szCs w:val="26"/>
          </w:rPr>
          <w:t>–</w:t>
        </w:r>
      </w:ins>
      <w:ins w:id="418" w:author="João Lourenço Teixeira Vieira" w:date="2018-05-19T03:24:00Z">
        <w:r>
          <w:rPr>
            <w:sz w:val="26"/>
            <w:szCs w:val="26"/>
          </w:rPr>
          <w:t xml:space="preserve"> </w:t>
        </w:r>
        <w:proofErr w:type="spellStart"/>
        <w:r>
          <w:rPr>
            <w:sz w:val="26"/>
            <w:szCs w:val="26"/>
          </w:rPr>
          <w:t>strin</w:t>
        </w:r>
      </w:ins>
      <w:ins w:id="419" w:author="João Lourenço Teixeira Vieira" w:date="2018-05-19T03:25:00Z">
        <w:r>
          <w:rPr>
            <w:sz w:val="26"/>
            <w:szCs w:val="26"/>
          </w:rPr>
          <w:t>g</w:t>
        </w:r>
        <w:proofErr w:type="spellEnd"/>
        <w:r>
          <w:rPr>
            <w:sz w:val="26"/>
            <w:szCs w:val="26"/>
          </w:rPr>
          <w:t xml:space="preserve"> onde foi encontrada a </w:t>
        </w:r>
        <w:proofErr w:type="spellStart"/>
        <w:r>
          <w:rPr>
            <w:sz w:val="26"/>
            <w:szCs w:val="26"/>
          </w:rPr>
          <w:t>substring</w:t>
        </w:r>
        <w:proofErr w:type="spellEnd"/>
        <w:r>
          <w:rPr>
            <w:sz w:val="26"/>
            <w:szCs w:val="26"/>
          </w:rPr>
          <w:t xml:space="preserve"> </w:t>
        </w:r>
        <w:proofErr w:type="spellStart"/>
        <w:r>
          <w:rPr>
            <w:sz w:val="26"/>
            <w:szCs w:val="26"/>
          </w:rPr>
          <w:t>patern</w:t>
        </w:r>
        <w:proofErr w:type="spellEnd"/>
      </w:ins>
    </w:p>
    <w:p w14:paraId="22D32FAE" w14:textId="32D98F90" w:rsidR="007F285B" w:rsidRPr="007F285B" w:rsidRDefault="007F285B">
      <w:pPr>
        <w:pStyle w:val="ListParagraph"/>
        <w:numPr>
          <w:ilvl w:val="1"/>
          <w:numId w:val="26"/>
        </w:numPr>
        <w:rPr>
          <w:ins w:id="420" w:author="João Lourenço Teixeira Vieira" w:date="2018-05-19T03:24:00Z"/>
          <w:sz w:val="26"/>
          <w:szCs w:val="26"/>
          <w:rPrChange w:id="421" w:author="João Lourenço Teixeira Vieira" w:date="2018-05-19T03:24:00Z">
            <w:rPr>
              <w:ins w:id="422" w:author="João Lourenço Teixeira Vieira" w:date="2018-05-19T03:24:00Z"/>
            </w:rPr>
          </w:rPrChange>
        </w:rPr>
        <w:pPrChange w:id="423" w:author="João Lourenço Teixeira Vieira" w:date="2018-05-19T03:24:00Z">
          <w:pPr>
            <w:pStyle w:val="Heading3"/>
          </w:pPr>
        </w:pPrChange>
      </w:pPr>
      <w:proofErr w:type="spellStart"/>
      <w:ins w:id="424" w:author="João Lourenço Teixeira Vieira" w:date="2018-05-19T03:25:00Z">
        <w:r>
          <w:rPr>
            <w:sz w:val="26"/>
            <w:szCs w:val="26"/>
          </w:rPr>
          <w:t>dist</w:t>
        </w:r>
        <w:proofErr w:type="spellEnd"/>
        <w:r>
          <w:rPr>
            <w:sz w:val="26"/>
            <w:szCs w:val="26"/>
          </w:rPr>
          <w:t xml:space="preserve"> - </w:t>
        </w:r>
        <w:r w:rsidRPr="002524E2">
          <w:rPr>
            <w:sz w:val="26"/>
            <w:szCs w:val="26"/>
          </w:rPr>
          <w:t>distância de edição</w:t>
        </w:r>
        <w:r>
          <w:rPr>
            <w:sz w:val="26"/>
            <w:szCs w:val="26"/>
          </w:rPr>
          <w:t xml:space="preserve"> entre </w:t>
        </w:r>
        <w:proofErr w:type="spellStart"/>
        <w:r>
          <w:rPr>
            <w:sz w:val="26"/>
            <w:szCs w:val="26"/>
          </w:rPr>
          <w:t>name</w:t>
        </w:r>
        <w:proofErr w:type="spellEnd"/>
        <w:r>
          <w:rPr>
            <w:sz w:val="26"/>
            <w:szCs w:val="26"/>
          </w:rPr>
          <w:t xml:space="preserve"> e </w:t>
        </w:r>
        <w:proofErr w:type="spellStart"/>
        <w:r>
          <w:rPr>
            <w:sz w:val="26"/>
            <w:szCs w:val="26"/>
          </w:rPr>
          <w:t>patern</w:t>
        </w:r>
      </w:ins>
      <w:proofErr w:type="spellEnd"/>
    </w:p>
    <w:p w14:paraId="2544A16A" w14:textId="77777777" w:rsidR="002524E2" w:rsidRDefault="002524E2" w:rsidP="005D4273">
      <w:pPr>
        <w:pStyle w:val="Heading2"/>
        <w:rPr>
          <w:ins w:id="425" w:author="João Lourenço Teixeira Vieira" w:date="2018-05-19T03:23:00Z"/>
        </w:rPr>
      </w:pPr>
    </w:p>
    <w:p w14:paraId="1DC4A7C9" w14:textId="03B6E5A6" w:rsidR="00F34C88" w:rsidRPr="00FC4A35" w:rsidDel="00903E7B" w:rsidRDefault="00F34C88">
      <w:pPr>
        <w:pStyle w:val="Heading2"/>
        <w:rPr>
          <w:del w:id="426" w:author="João Lourenço Teixeira Vieira" w:date="2018-05-19T03:27:00Z"/>
          <w:rPrChange w:id="427" w:author="João Lourenço Teixeira Vieira" w:date="2018-05-19T02:47:00Z">
            <w:rPr>
              <w:del w:id="428" w:author="João Lourenço Teixeira Vieira" w:date="2018-05-19T03:27:00Z"/>
              <w:rFonts w:cstheme="minorHAnsi"/>
              <w:sz w:val="28"/>
              <w:szCs w:val="28"/>
            </w:rPr>
          </w:rPrChange>
        </w:rPr>
        <w:pPrChange w:id="429" w:author="João Lourenço Teixeira Vieira" w:date="2018-05-19T03:27:00Z">
          <w:pPr>
            <w:spacing w:line="259" w:lineRule="auto"/>
          </w:pPr>
        </w:pPrChange>
      </w:pPr>
    </w:p>
    <w:p w14:paraId="1C659972" w14:textId="1A94D02C" w:rsidR="00F34C88" w:rsidRPr="00FC4A35" w:rsidDel="00903E7B" w:rsidRDefault="00F34C88">
      <w:pPr>
        <w:pStyle w:val="Heading2"/>
        <w:rPr>
          <w:del w:id="430" w:author="João Lourenço Teixeira Vieira" w:date="2018-05-19T03:27:00Z"/>
          <w:rFonts w:cstheme="minorHAnsi"/>
          <w:sz w:val="28"/>
          <w:szCs w:val="28"/>
          <w:rPrChange w:id="431" w:author="João Lourenço Teixeira Vieira" w:date="2018-05-19T02:47:00Z">
            <w:rPr>
              <w:del w:id="432" w:author="João Lourenço Teixeira Vieira" w:date="2018-05-19T03:27:00Z"/>
              <w:rFonts w:cstheme="minorHAnsi"/>
              <w:sz w:val="28"/>
              <w:szCs w:val="28"/>
            </w:rPr>
          </w:rPrChange>
        </w:rPr>
        <w:pPrChange w:id="433" w:author="João Lourenço Teixeira Vieira" w:date="2018-05-19T03:27:00Z">
          <w:pPr>
            <w:spacing w:line="259" w:lineRule="auto"/>
          </w:pPr>
        </w:pPrChange>
      </w:pPr>
    </w:p>
    <w:p w14:paraId="00BC7293" w14:textId="3CF19549" w:rsidR="00F34C88" w:rsidRPr="00FC4A35" w:rsidDel="00903E7B" w:rsidRDefault="00F34C88">
      <w:pPr>
        <w:pStyle w:val="Heading2"/>
        <w:rPr>
          <w:del w:id="434" w:author="João Lourenço Teixeira Vieira" w:date="2018-05-19T03:27:00Z"/>
          <w:rFonts w:cstheme="minorHAnsi"/>
          <w:sz w:val="28"/>
          <w:szCs w:val="28"/>
          <w:rPrChange w:id="435" w:author="João Lourenço Teixeira Vieira" w:date="2018-05-19T02:47:00Z">
            <w:rPr>
              <w:del w:id="436" w:author="João Lourenço Teixeira Vieira" w:date="2018-05-19T03:27:00Z"/>
              <w:rFonts w:cstheme="minorHAnsi"/>
              <w:sz w:val="28"/>
              <w:szCs w:val="28"/>
            </w:rPr>
          </w:rPrChange>
        </w:rPr>
        <w:pPrChange w:id="437" w:author="João Lourenço Teixeira Vieira" w:date="2018-05-19T03:27:00Z">
          <w:pPr>
            <w:spacing w:line="259" w:lineRule="auto"/>
          </w:pPr>
        </w:pPrChange>
      </w:pPr>
    </w:p>
    <w:p w14:paraId="588421CE" w14:textId="1AF8F254" w:rsidR="00F34C88" w:rsidRPr="00FC4A35" w:rsidDel="00903E7B" w:rsidRDefault="00F34C88">
      <w:pPr>
        <w:pStyle w:val="Heading2"/>
        <w:rPr>
          <w:del w:id="438" w:author="João Lourenço Teixeira Vieira" w:date="2018-05-19T03:27:00Z"/>
          <w:rFonts w:cstheme="minorHAnsi"/>
          <w:sz w:val="28"/>
          <w:szCs w:val="28"/>
          <w:rPrChange w:id="439" w:author="João Lourenço Teixeira Vieira" w:date="2018-05-19T02:47:00Z">
            <w:rPr>
              <w:del w:id="440" w:author="João Lourenço Teixeira Vieira" w:date="2018-05-19T03:27:00Z"/>
              <w:rFonts w:cstheme="minorHAnsi"/>
              <w:sz w:val="28"/>
              <w:szCs w:val="28"/>
            </w:rPr>
          </w:rPrChange>
        </w:rPr>
        <w:pPrChange w:id="441" w:author="João Lourenço Teixeira Vieira" w:date="2018-05-19T03:27:00Z">
          <w:pPr>
            <w:spacing w:line="259" w:lineRule="auto"/>
          </w:pPr>
        </w:pPrChange>
      </w:pPr>
    </w:p>
    <w:p w14:paraId="6011C2B6" w14:textId="5B754E11" w:rsidR="00F34C88" w:rsidRPr="00FC4A35" w:rsidDel="00903E7B" w:rsidRDefault="00F34C88">
      <w:pPr>
        <w:pStyle w:val="Heading2"/>
        <w:rPr>
          <w:del w:id="442" w:author="João Lourenço Teixeira Vieira" w:date="2018-05-19T03:27:00Z"/>
          <w:rFonts w:cstheme="minorHAnsi"/>
          <w:sz w:val="28"/>
          <w:szCs w:val="28"/>
          <w:rPrChange w:id="443" w:author="João Lourenço Teixeira Vieira" w:date="2018-05-19T02:47:00Z">
            <w:rPr>
              <w:del w:id="444" w:author="João Lourenço Teixeira Vieira" w:date="2018-05-19T03:27:00Z"/>
              <w:rFonts w:cstheme="minorHAnsi"/>
              <w:sz w:val="28"/>
              <w:szCs w:val="28"/>
            </w:rPr>
          </w:rPrChange>
        </w:rPr>
        <w:pPrChange w:id="445" w:author="João Lourenço Teixeira Vieira" w:date="2018-05-19T03:27:00Z">
          <w:pPr>
            <w:spacing w:line="259" w:lineRule="auto"/>
          </w:pPr>
        </w:pPrChange>
      </w:pPr>
    </w:p>
    <w:p w14:paraId="2467B47C" w14:textId="3E40BBF1" w:rsidR="00F34C88" w:rsidRPr="00FC4A35" w:rsidDel="00903E7B" w:rsidRDefault="00F34C88">
      <w:pPr>
        <w:pStyle w:val="Heading2"/>
        <w:rPr>
          <w:del w:id="446" w:author="João Lourenço Teixeira Vieira" w:date="2018-05-19T03:27:00Z"/>
          <w:rFonts w:cstheme="minorHAnsi"/>
          <w:sz w:val="28"/>
          <w:szCs w:val="28"/>
          <w:rPrChange w:id="447" w:author="João Lourenço Teixeira Vieira" w:date="2018-05-19T02:47:00Z">
            <w:rPr>
              <w:del w:id="448" w:author="João Lourenço Teixeira Vieira" w:date="2018-05-19T03:27:00Z"/>
              <w:rFonts w:cstheme="minorHAnsi"/>
              <w:sz w:val="28"/>
              <w:szCs w:val="28"/>
            </w:rPr>
          </w:rPrChange>
        </w:rPr>
        <w:pPrChange w:id="449" w:author="João Lourenço Teixeira Vieira" w:date="2018-05-19T03:27:00Z">
          <w:pPr>
            <w:spacing w:line="259" w:lineRule="auto"/>
          </w:pPr>
        </w:pPrChange>
      </w:pPr>
    </w:p>
    <w:p w14:paraId="3983AFE5" w14:textId="5476D741" w:rsidR="00F34C88" w:rsidRPr="00FC4A35" w:rsidDel="00903E7B" w:rsidRDefault="00F34C88">
      <w:pPr>
        <w:pStyle w:val="Heading2"/>
        <w:rPr>
          <w:del w:id="450" w:author="João Lourenço Teixeira Vieira" w:date="2018-05-19T03:27:00Z"/>
          <w:rFonts w:cstheme="minorHAnsi"/>
          <w:sz w:val="28"/>
          <w:szCs w:val="28"/>
          <w:rPrChange w:id="451" w:author="João Lourenço Teixeira Vieira" w:date="2018-05-19T02:47:00Z">
            <w:rPr>
              <w:del w:id="452" w:author="João Lourenço Teixeira Vieira" w:date="2018-05-19T03:27:00Z"/>
              <w:rFonts w:cstheme="minorHAnsi"/>
              <w:sz w:val="28"/>
              <w:szCs w:val="28"/>
            </w:rPr>
          </w:rPrChange>
        </w:rPr>
        <w:pPrChange w:id="453" w:author="João Lourenço Teixeira Vieira" w:date="2018-05-19T03:27:00Z">
          <w:pPr>
            <w:spacing w:line="259" w:lineRule="auto"/>
          </w:pPr>
        </w:pPrChange>
      </w:pPr>
    </w:p>
    <w:p w14:paraId="0BFFBC89" w14:textId="6E2CB61F" w:rsidR="00F34C88" w:rsidRPr="00FC4A35" w:rsidDel="00903E7B" w:rsidRDefault="00F34C88">
      <w:pPr>
        <w:pStyle w:val="Heading2"/>
        <w:rPr>
          <w:del w:id="454" w:author="João Lourenço Teixeira Vieira" w:date="2018-05-19T03:27:00Z"/>
          <w:rFonts w:cstheme="minorHAnsi"/>
          <w:sz w:val="28"/>
          <w:szCs w:val="28"/>
          <w:rPrChange w:id="455" w:author="João Lourenço Teixeira Vieira" w:date="2018-05-19T02:47:00Z">
            <w:rPr>
              <w:del w:id="456" w:author="João Lourenço Teixeira Vieira" w:date="2018-05-19T03:27:00Z"/>
              <w:rFonts w:cstheme="minorHAnsi"/>
              <w:sz w:val="28"/>
              <w:szCs w:val="28"/>
            </w:rPr>
          </w:rPrChange>
        </w:rPr>
        <w:pPrChange w:id="457" w:author="João Lourenço Teixeira Vieira" w:date="2018-05-19T03:27:00Z">
          <w:pPr>
            <w:spacing w:line="259" w:lineRule="auto"/>
          </w:pPr>
        </w:pPrChange>
      </w:pPr>
    </w:p>
    <w:p w14:paraId="6CF08D2A" w14:textId="4453B77A" w:rsidR="00F34C88" w:rsidRPr="00FC4A35" w:rsidDel="00903E7B" w:rsidRDefault="00F34C88">
      <w:pPr>
        <w:pStyle w:val="Heading2"/>
        <w:rPr>
          <w:del w:id="458" w:author="João Lourenço Teixeira Vieira" w:date="2018-05-19T03:27:00Z"/>
          <w:rFonts w:cstheme="minorHAnsi"/>
          <w:sz w:val="28"/>
          <w:szCs w:val="28"/>
          <w:rPrChange w:id="459" w:author="João Lourenço Teixeira Vieira" w:date="2018-05-19T02:47:00Z">
            <w:rPr>
              <w:del w:id="460" w:author="João Lourenço Teixeira Vieira" w:date="2018-05-19T03:27:00Z"/>
              <w:rFonts w:cstheme="minorHAnsi"/>
              <w:sz w:val="28"/>
              <w:szCs w:val="28"/>
            </w:rPr>
          </w:rPrChange>
        </w:rPr>
        <w:pPrChange w:id="461" w:author="João Lourenço Teixeira Vieira" w:date="2018-05-19T03:27:00Z">
          <w:pPr>
            <w:spacing w:line="259" w:lineRule="auto"/>
          </w:pPr>
        </w:pPrChange>
      </w:pPr>
    </w:p>
    <w:p w14:paraId="3896CD55" w14:textId="5AB292AB" w:rsidR="03B39210" w:rsidRPr="00FC4A35" w:rsidDel="00903E7B" w:rsidRDefault="03B39210">
      <w:pPr>
        <w:pStyle w:val="Heading2"/>
        <w:rPr>
          <w:del w:id="462" w:author="João Lourenço Teixeira Vieira" w:date="2018-05-19T03:27:00Z"/>
          <w:rPrChange w:id="463" w:author="João Lourenço Teixeira Vieira" w:date="2018-05-19T02:47:00Z">
            <w:rPr>
              <w:del w:id="464" w:author="João Lourenço Teixeira Vieira" w:date="2018-05-19T03:27:00Z"/>
            </w:rPr>
          </w:rPrChange>
        </w:rPr>
        <w:pPrChange w:id="465" w:author="João Lourenço Teixeira Vieira" w:date="2018-05-19T03:27:00Z">
          <w:pPr/>
        </w:pPrChange>
      </w:pPr>
      <w:del w:id="466" w:author="João Lourenço Teixeira Vieira" w:date="2018-05-19T03:27:00Z">
        <w:r w:rsidRPr="00FC4A35" w:rsidDel="00903E7B">
          <w:rPr>
            <w:rPrChange w:id="467" w:author="João Lourenço Teixeira Vieira" w:date="2018-05-19T02:47:00Z">
              <w:rPr/>
            </w:rPrChange>
          </w:rPr>
          <w:br w:type="page"/>
        </w:r>
      </w:del>
    </w:p>
    <w:p w14:paraId="63646357" w14:textId="0FB191AD" w:rsidR="00F34C88" w:rsidDel="00903E7B" w:rsidRDefault="00F34C88">
      <w:pPr>
        <w:pStyle w:val="Heading2"/>
        <w:rPr>
          <w:del w:id="468" w:author="João Lourenço Teixeira Vieira" w:date="2018-05-19T03:27:00Z"/>
          <w:rFonts w:cstheme="minorHAnsi"/>
          <w:sz w:val="28"/>
          <w:szCs w:val="28"/>
        </w:rPr>
        <w:pPrChange w:id="469" w:author="João Lourenço Teixeira Vieira" w:date="2018-05-19T03:27:00Z">
          <w:pPr>
            <w:spacing w:line="259" w:lineRule="auto"/>
          </w:pPr>
        </w:pPrChange>
      </w:pPr>
    </w:p>
    <w:p w14:paraId="1D43EDC7" w14:textId="0209E748" w:rsidR="00A4155E" w:rsidRPr="00C55822" w:rsidDel="00903E7B" w:rsidRDefault="03B39210">
      <w:pPr>
        <w:pStyle w:val="Heading2"/>
        <w:rPr>
          <w:del w:id="470" w:author="João Lourenço Teixeira Vieira" w:date="2018-05-19T03:27:00Z"/>
        </w:rPr>
        <w:pPrChange w:id="471" w:author="João Lourenço Teixeira Vieira" w:date="2018-05-19T03:27:00Z">
          <w:pPr>
            <w:pStyle w:val="Heading1"/>
          </w:pPr>
        </w:pPrChange>
      </w:pPr>
      <w:bookmarkStart w:id="472" w:name="_Toc511240320"/>
      <w:bookmarkStart w:id="473" w:name="_Toc511244519"/>
      <w:del w:id="474" w:author="João Lourenço Teixeira Vieira" w:date="2018-05-19T03:27:00Z">
        <w:r w:rsidDel="00903E7B">
          <w:delText>Formalização do problema</w:delText>
        </w:r>
        <w:bookmarkEnd w:id="472"/>
        <w:bookmarkEnd w:id="473"/>
      </w:del>
    </w:p>
    <w:p w14:paraId="5205B7B8" w14:textId="50FA5B4B" w:rsidR="00A4155E" w:rsidRPr="00C55822" w:rsidDel="00903E7B" w:rsidRDefault="00A4155E">
      <w:pPr>
        <w:pStyle w:val="Heading2"/>
        <w:rPr>
          <w:del w:id="475" w:author="João Lourenço Teixeira Vieira" w:date="2018-05-19T03:27:00Z"/>
          <w:rFonts w:cstheme="minorHAnsi"/>
          <w:sz w:val="28"/>
          <w:szCs w:val="28"/>
        </w:rPr>
        <w:pPrChange w:id="476" w:author="João Lourenço Teixeira Vieira" w:date="2018-05-19T03:27:00Z">
          <w:pPr/>
        </w:pPrChange>
      </w:pPr>
    </w:p>
    <w:p w14:paraId="4065F22C" w14:textId="2980C0A9" w:rsidR="00D75A29" w:rsidRPr="00AE39F9" w:rsidDel="00903E7B" w:rsidRDefault="00950B64">
      <w:pPr>
        <w:pStyle w:val="Heading2"/>
        <w:rPr>
          <w:del w:id="477" w:author="João Lourenço Teixeira Vieira" w:date="2018-05-19T03:27:00Z"/>
        </w:rPr>
        <w:pPrChange w:id="478" w:author="João Lourenço Teixeira Vieira" w:date="2018-05-19T03:27:00Z">
          <w:pPr/>
        </w:pPrChange>
      </w:pPr>
      <w:del w:id="479" w:author="João Lourenço Teixeira Vieira" w:date="2018-05-19T03:27:00Z">
        <w:r w:rsidDel="00903E7B">
          <w:tab/>
        </w:r>
        <w:r w:rsidR="03B39210" w:rsidRPr="00AE39F9" w:rsidDel="00903E7B">
          <w:delText xml:space="preserve">O programa implementado permite, de uma forma geral, resolver o problema de </w:delText>
        </w:r>
        <w:r w:rsidR="03B39210" w:rsidRPr="00AE39F9" w:rsidDel="00903E7B">
          <w:rPr>
            <w:i/>
            <w:iCs/>
          </w:rPr>
          <w:delText>ride sharing</w:delText>
        </w:r>
        <w:r w:rsidR="03B39210" w:rsidRPr="00AE39F9" w:rsidDel="00903E7B">
          <w:delText xml:space="preserve"> recebendo um ponto de partida, com a respetiva hora, e um ponto de chegada, um limite de tempo máximo para o percurso a efetuar, atendendo à capacidade do veículo, caso o utilizador se trate de um condutor ou o número de pessoas a viajar em grupo, caso o utilizador seja um passageiro.</w:delText>
        </w:r>
      </w:del>
    </w:p>
    <w:p w14:paraId="22086425" w14:textId="4B6BE9B6" w:rsidR="002628D2" w:rsidRPr="00C55822" w:rsidDel="00903E7B" w:rsidRDefault="002628D2">
      <w:pPr>
        <w:pStyle w:val="Heading2"/>
        <w:rPr>
          <w:del w:id="480" w:author="João Lourenço Teixeira Vieira" w:date="2018-05-19T03:27:00Z"/>
          <w:rFonts w:cstheme="minorHAnsi"/>
        </w:rPr>
        <w:pPrChange w:id="481" w:author="João Lourenço Teixeira Vieira" w:date="2018-05-19T03:27:00Z">
          <w:pPr/>
        </w:pPrChange>
      </w:pPr>
    </w:p>
    <w:p w14:paraId="36F690F8" w14:textId="317AABD9" w:rsidR="002B5550" w:rsidRPr="00FD7962" w:rsidDel="00903E7B" w:rsidRDefault="03B39210">
      <w:pPr>
        <w:pStyle w:val="Heading2"/>
        <w:rPr>
          <w:del w:id="482" w:author="João Lourenço Teixeira Vieira" w:date="2018-05-19T03:27:00Z"/>
          <w:rFonts w:asciiTheme="minorHAnsi" w:hAnsiTheme="minorHAnsi" w:cstheme="minorBidi"/>
        </w:rPr>
      </w:pPr>
      <w:bookmarkStart w:id="483" w:name="_Toc511240321"/>
      <w:bookmarkStart w:id="484" w:name="_Toc511244520"/>
      <w:del w:id="485" w:author="João Lourenço Teixeira Vieira" w:date="2018-05-19T03:27:00Z">
        <w:r w:rsidRPr="03B39210" w:rsidDel="00903E7B">
          <w:rPr>
            <w:rFonts w:asciiTheme="minorHAnsi" w:hAnsiTheme="minorHAnsi" w:cstheme="minorBidi"/>
          </w:rPr>
          <w:delText>Dados de entrada</w:delText>
        </w:r>
        <w:bookmarkEnd w:id="483"/>
        <w:bookmarkEnd w:id="484"/>
      </w:del>
    </w:p>
    <w:p w14:paraId="2C245668" w14:textId="4A1F67F1" w:rsidR="00FC6DE2" w:rsidDel="00903E7B" w:rsidRDefault="00FC6DE2">
      <w:pPr>
        <w:pStyle w:val="Heading2"/>
        <w:rPr>
          <w:del w:id="486" w:author="João Lourenço Teixeira Vieira" w:date="2018-05-19T03:27:00Z"/>
          <w:rFonts w:cstheme="minorHAnsi"/>
          <w:color w:val="FF0000"/>
        </w:rPr>
        <w:pPrChange w:id="487" w:author="João Lourenço Teixeira Vieira" w:date="2018-05-19T03:27:00Z">
          <w:pPr/>
        </w:pPrChange>
      </w:pPr>
    </w:p>
    <w:p w14:paraId="0913A53B" w14:textId="7BE640A0" w:rsidR="00A2594F" w:rsidRPr="00C55822" w:rsidDel="00903E7B" w:rsidRDefault="03B39210">
      <w:pPr>
        <w:pStyle w:val="Heading2"/>
        <w:rPr>
          <w:del w:id="488" w:author="João Lourenço Teixeira Vieira" w:date="2018-05-19T03:27:00Z"/>
        </w:rPr>
        <w:pPrChange w:id="489" w:author="João Lourenço Teixeira Vieira" w:date="2018-05-19T03:27:00Z">
          <w:pPr/>
        </w:pPrChange>
      </w:pPr>
      <w:del w:id="490" w:author="João Lourenço Teixeira Vieira" w:date="2018-05-19T03:27:00Z">
        <w:r w:rsidRPr="03B39210" w:rsidDel="00903E7B">
          <w:delText>Pi – Sequência de passageiros que aguardam transporte, sendo Pi(i) o seu i-ésimo elemento. Cada um é caracterizado por:</w:delText>
        </w:r>
      </w:del>
    </w:p>
    <w:p w14:paraId="51B68CEB" w14:textId="2FE3921D" w:rsidR="00F52CBC" w:rsidRPr="00C55822" w:rsidDel="00903E7B" w:rsidRDefault="03B39210">
      <w:pPr>
        <w:pStyle w:val="Heading2"/>
        <w:rPr>
          <w:del w:id="491" w:author="João Lourenço Teixeira Vieira" w:date="2018-05-19T03:27:00Z"/>
        </w:rPr>
        <w:pPrChange w:id="492" w:author="João Lourenço Teixeira Vieira" w:date="2018-05-19T03:27:00Z">
          <w:pPr>
            <w:pStyle w:val="ListParagraph"/>
            <w:numPr>
              <w:numId w:val="1"/>
            </w:numPr>
            <w:ind w:hanging="360"/>
          </w:pPr>
        </w:pPrChange>
      </w:pPr>
      <w:del w:id="493" w:author="João Lourenço Teixeira Vieira" w:date="2018-05-19T03:27:00Z">
        <w:r w:rsidRPr="03B39210" w:rsidDel="00903E7B">
          <w:delText xml:space="preserve">nump - Número de pessoas com quem </w:delText>
        </w:r>
        <w:r w:rsidRPr="03B39210" w:rsidDel="00903E7B">
          <w:rPr>
            <w:color w:val="000000" w:themeColor="text1"/>
          </w:rPr>
          <w:delText>viaja</w:delText>
        </w:r>
      </w:del>
    </w:p>
    <w:p w14:paraId="6348EDF5" w14:textId="072A0CF7" w:rsidR="00F52CBC" w:rsidRPr="00C55822" w:rsidDel="00903E7B" w:rsidRDefault="03B39210">
      <w:pPr>
        <w:pStyle w:val="Heading2"/>
        <w:rPr>
          <w:del w:id="494" w:author="João Lourenço Teixeira Vieira" w:date="2018-05-19T03:27:00Z"/>
        </w:rPr>
        <w:pPrChange w:id="495" w:author="João Lourenço Teixeira Vieira" w:date="2018-05-19T03:27:00Z">
          <w:pPr>
            <w:pStyle w:val="ListParagraph"/>
            <w:numPr>
              <w:numId w:val="1"/>
            </w:numPr>
            <w:ind w:hanging="360"/>
          </w:pPr>
        </w:pPrChange>
      </w:pPr>
      <w:del w:id="496" w:author="João Lourenço Teixeira Vieira" w:date="2018-05-19T03:27:00Z">
        <w:r w:rsidRPr="03B39210" w:rsidDel="00903E7B">
          <w:delText>srcp - Ponto de partida</w:delText>
        </w:r>
      </w:del>
    </w:p>
    <w:p w14:paraId="7FDDC0FE" w14:textId="7DE85602" w:rsidR="00F52CBC" w:rsidRPr="00C55822" w:rsidDel="00903E7B" w:rsidRDefault="03B39210">
      <w:pPr>
        <w:pStyle w:val="Heading2"/>
        <w:rPr>
          <w:del w:id="497" w:author="João Lourenço Teixeira Vieira" w:date="2018-05-19T03:27:00Z"/>
        </w:rPr>
        <w:pPrChange w:id="498" w:author="João Lourenço Teixeira Vieira" w:date="2018-05-19T03:27:00Z">
          <w:pPr>
            <w:pStyle w:val="ListParagraph"/>
            <w:numPr>
              <w:numId w:val="1"/>
            </w:numPr>
            <w:ind w:hanging="360"/>
          </w:pPr>
        </w:pPrChange>
      </w:pPr>
      <w:del w:id="499" w:author="João Lourenço Teixeira Vieira" w:date="2018-05-19T03:27:00Z">
        <w:r w:rsidRPr="03B39210" w:rsidDel="00903E7B">
          <w:delText>destp - Ponto de chegada</w:delText>
        </w:r>
      </w:del>
    </w:p>
    <w:p w14:paraId="7941CD2D" w14:textId="1C9952B5" w:rsidR="00F52CBC" w:rsidRPr="00C55822" w:rsidDel="00903E7B" w:rsidRDefault="03B39210">
      <w:pPr>
        <w:pStyle w:val="Heading2"/>
        <w:rPr>
          <w:del w:id="500" w:author="João Lourenço Teixeira Vieira" w:date="2018-05-19T03:27:00Z"/>
        </w:rPr>
        <w:pPrChange w:id="501" w:author="João Lourenço Teixeira Vieira" w:date="2018-05-19T03:27:00Z">
          <w:pPr>
            <w:pStyle w:val="ListParagraph"/>
            <w:numPr>
              <w:numId w:val="1"/>
            </w:numPr>
            <w:ind w:hanging="360"/>
          </w:pPr>
        </w:pPrChange>
      </w:pPr>
      <w:del w:id="502" w:author="João Lourenço Teixeira Vieira" w:date="2018-05-19T03:27:00Z">
        <w:r w:rsidRPr="03B39210" w:rsidDel="00903E7B">
          <w:delText>hip -</w:delText>
        </w:r>
        <w:r w:rsidR="00F42227" w:rsidDel="00903E7B">
          <w:delText xml:space="preserve"> </w:delText>
        </w:r>
        <w:r w:rsidRPr="03B39210" w:rsidDel="00903E7B">
          <w:delText>Hora de partida</w:delText>
        </w:r>
      </w:del>
    </w:p>
    <w:p w14:paraId="6C692FC1" w14:textId="363DACEF" w:rsidR="00D20D27" w:rsidRPr="00C55822" w:rsidDel="00903E7B" w:rsidRDefault="03B39210">
      <w:pPr>
        <w:pStyle w:val="Heading2"/>
        <w:rPr>
          <w:del w:id="503" w:author="João Lourenço Teixeira Vieira" w:date="2018-05-19T03:27:00Z"/>
        </w:rPr>
        <w:pPrChange w:id="504" w:author="João Lourenço Teixeira Vieira" w:date="2018-05-19T03:27:00Z">
          <w:pPr>
            <w:pStyle w:val="ListParagraph"/>
            <w:numPr>
              <w:numId w:val="1"/>
            </w:numPr>
            <w:ind w:hanging="360"/>
          </w:pPr>
        </w:pPrChange>
      </w:pPr>
      <w:del w:id="505" w:author="João Lourenço Teixeira Vieira" w:date="2018-05-19T03:27:00Z">
        <w:r w:rsidRPr="03B39210" w:rsidDel="00903E7B">
          <w:delText>tlp - Limite de tempo</w:delText>
        </w:r>
      </w:del>
    </w:p>
    <w:p w14:paraId="1A59FB6C" w14:textId="25B1EDDD" w:rsidR="00F52CBC" w:rsidRPr="00C55822" w:rsidDel="00903E7B" w:rsidRDefault="03B39210">
      <w:pPr>
        <w:pStyle w:val="Heading2"/>
        <w:rPr>
          <w:del w:id="506" w:author="João Lourenço Teixeira Vieira" w:date="2018-05-19T03:27:00Z"/>
        </w:rPr>
        <w:pPrChange w:id="507" w:author="João Lourenço Teixeira Vieira" w:date="2018-05-19T03:27:00Z">
          <w:pPr/>
        </w:pPrChange>
      </w:pPr>
      <w:del w:id="508" w:author="João Lourenço Teixeira Vieira" w:date="2018-05-19T03:27:00Z">
        <w:r w:rsidRPr="03B39210" w:rsidDel="00903E7B">
          <w:delText>Ci – Sequência de condutores disponíveis, sendo Ci(i) o seu i-ésimo elemento. Cada um é caracterizado por:</w:delText>
        </w:r>
      </w:del>
    </w:p>
    <w:p w14:paraId="090F1EE7" w14:textId="541D592F" w:rsidR="00836571" w:rsidRPr="00C55822" w:rsidDel="00903E7B" w:rsidRDefault="03B39210">
      <w:pPr>
        <w:pStyle w:val="Heading2"/>
        <w:rPr>
          <w:del w:id="509" w:author="João Lourenço Teixeira Vieira" w:date="2018-05-19T03:27:00Z"/>
        </w:rPr>
        <w:pPrChange w:id="510" w:author="João Lourenço Teixeira Vieira" w:date="2018-05-19T03:27:00Z">
          <w:pPr>
            <w:pStyle w:val="ListParagraph"/>
            <w:numPr>
              <w:numId w:val="2"/>
            </w:numPr>
            <w:ind w:hanging="360"/>
          </w:pPr>
        </w:pPrChange>
      </w:pPr>
      <w:del w:id="511" w:author="João Lourenço Teixeira Vieira" w:date="2018-05-19T03:27:00Z">
        <w:r w:rsidRPr="03B39210" w:rsidDel="00903E7B">
          <w:delText>cap - Capacidade do automóvel que conduz (excluindo o lugar do condutor)</w:delText>
        </w:r>
      </w:del>
    </w:p>
    <w:p w14:paraId="24212E08" w14:textId="04E45672" w:rsidR="00F52CBC" w:rsidRPr="00C55822" w:rsidDel="00903E7B" w:rsidRDefault="03B39210">
      <w:pPr>
        <w:pStyle w:val="Heading2"/>
        <w:rPr>
          <w:del w:id="512" w:author="João Lourenço Teixeira Vieira" w:date="2018-05-19T03:27:00Z"/>
        </w:rPr>
        <w:pPrChange w:id="513" w:author="João Lourenço Teixeira Vieira" w:date="2018-05-19T03:27:00Z">
          <w:pPr>
            <w:pStyle w:val="ListParagraph"/>
            <w:numPr>
              <w:numId w:val="2"/>
            </w:numPr>
            <w:ind w:hanging="360"/>
          </w:pPr>
        </w:pPrChange>
      </w:pPr>
      <w:del w:id="514" w:author="João Lourenço Teixeira Vieira" w:date="2018-05-19T03:27:00Z">
        <w:r w:rsidRPr="03B39210" w:rsidDel="00903E7B">
          <w:delText>srcc - Ponto de partida</w:delText>
        </w:r>
      </w:del>
    </w:p>
    <w:p w14:paraId="27EF9F88" w14:textId="77A6B147" w:rsidR="00F52CBC" w:rsidRPr="00C55822" w:rsidDel="00903E7B" w:rsidRDefault="03B39210">
      <w:pPr>
        <w:pStyle w:val="Heading2"/>
        <w:rPr>
          <w:del w:id="515" w:author="João Lourenço Teixeira Vieira" w:date="2018-05-19T03:27:00Z"/>
        </w:rPr>
        <w:pPrChange w:id="516" w:author="João Lourenço Teixeira Vieira" w:date="2018-05-19T03:27:00Z">
          <w:pPr>
            <w:pStyle w:val="ListParagraph"/>
            <w:numPr>
              <w:numId w:val="2"/>
            </w:numPr>
            <w:ind w:hanging="360"/>
          </w:pPr>
        </w:pPrChange>
      </w:pPr>
      <w:del w:id="517" w:author="João Lourenço Teixeira Vieira" w:date="2018-05-19T03:27:00Z">
        <w:r w:rsidRPr="03B39210" w:rsidDel="00903E7B">
          <w:delText>destc - Ponto de chegada</w:delText>
        </w:r>
      </w:del>
    </w:p>
    <w:p w14:paraId="2EC7E7D8" w14:textId="06C59599" w:rsidR="00F52CBC" w:rsidRPr="00C55822" w:rsidDel="00903E7B" w:rsidRDefault="03B39210">
      <w:pPr>
        <w:pStyle w:val="Heading2"/>
        <w:rPr>
          <w:del w:id="518" w:author="João Lourenço Teixeira Vieira" w:date="2018-05-19T03:27:00Z"/>
        </w:rPr>
        <w:pPrChange w:id="519" w:author="João Lourenço Teixeira Vieira" w:date="2018-05-19T03:27:00Z">
          <w:pPr>
            <w:pStyle w:val="ListParagraph"/>
            <w:numPr>
              <w:numId w:val="2"/>
            </w:numPr>
            <w:ind w:hanging="360"/>
          </w:pPr>
        </w:pPrChange>
      </w:pPr>
      <w:del w:id="520" w:author="João Lourenço Teixeira Vieira" w:date="2018-05-19T03:27:00Z">
        <w:r w:rsidRPr="03B39210" w:rsidDel="00903E7B">
          <w:delText>hic - Hora de partida</w:delText>
        </w:r>
      </w:del>
    </w:p>
    <w:p w14:paraId="46160F3A" w14:textId="097AD21E" w:rsidR="00EB1088" w:rsidRPr="00C55822" w:rsidDel="00903E7B" w:rsidRDefault="03B39210">
      <w:pPr>
        <w:pStyle w:val="Heading2"/>
        <w:rPr>
          <w:del w:id="521" w:author="João Lourenço Teixeira Vieira" w:date="2018-05-19T03:27:00Z"/>
        </w:rPr>
        <w:pPrChange w:id="522" w:author="João Lourenço Teixeira Vieira" w:date="2018-05-19T03:27:00Z">
          <w:pPr>
            <w:pStyle w:val="ListParagraph"/>
            <w:numPr>
              <w:numId w:val="2"/>
            </w:numPr>
            <w:ind w:hanging="360"/>
          </w:pPr>
        </w:pPrChange>
      </w:pPr>
      <w:del w:id="523" w:author="João Lourenço Teixeira Vieira" w:date="2018-05-19T03:27:00Z">
        <w:r w:rsidRPr="03B39210" w:rsidDel="00903E7B">
          <w:delText>tlc -</w:delText>
        </w:r>
        <w:r w:rsidR="005E682E" w:rsidDel="00903E7B">
          <w:delText xml:space="preserve"> </w:delText>
        </w:r>
        <w:r w:rsidRPr="03B39210" w:rsidDel="00903E7B">
          <w:delText>Limite de tempo</w:delText>
        </w:r>
      </w:del>
    </w:p>
    <w:p w14:paraId="57530207" w14:textId="4B72D2B5" w:rsidR="0012715D" w:rsidRPr="00C55822" w:rsidDel="00903E7B" w:rsidRDefault="03B39210">
      <w:pPr>
        <w:pStyle w:val="Heading2"/>
        <w:rPr>
          <w:del w:id="524" w:author="João Lourenço Teixeira Vieira" w:date="2018-05-19T03:27:00Z"/>
        </w:rPr>
        <w:pPrChange w:id="525" w:author="João Lourenço Teixeira Vieira" w:date="2018-05-19T03:27:00Z">
          <w:pPr/>
        </w:pPrChange>
      </w:pPr>
      <w:del w:id="526" w:author="João Lourenço Teixeira Vieira" w:date="2018-05-19T03:27:00Z">
        <w:r w:rsidRPr="03B39210" w:rsidDel="00903E7B">
          <w:delText>Gi(Vi,Ei) – grafo dirigido pesado composto por:</w:delText>
        </w:r>
      </w:del>
    </w:p>
    <w:p w14:paraId="2681BE35" w14:textId="69E0480D" w:rsidR="0012715D" w:rsidRPr="00C55822" w:rsidDel="00903E7B" w:rsidRDefault="03B39210">
      <w:pPr>
        <w:pStyle w:val="Heading2"/>
        <w:rPr>
          <w:del w:id="527" w:author="João Lourenço Teixeira Vieira" w:date="2018-05-19T03:27:00Z"/>
        </w:rPr>
        <w:pPrChange w:id="528" w:author="João Lourenço Teixeira Vieira" w:date="2018-05-19T03:27:00Z">
          <w:pPr>
            <w:pStyle w:val="ListParagraph"/>
            <w:numPr>
              <w:numId w:val="3"/>
            </w:numPr>
            <w:ind w:hanging="360"/>
          </w:pPr>
        </w:pPrChange>
      </w:pPr>
      <w:del w:id="529" w:author="João Lourenço Teixeira Vieira" w:date="2018-05-19T03:27:00Z">
        <w:r w:rsidRPr="03B39210" w:rsidDel="00903E7B">
          <w:delText xml:space="preserve">V </w:delText>
        </w:r>
        <w:r w:rsidR="00E84011" w:rsidDel="00903E7B">
          <w:delText>-</w:delText>
        </w:r>
        <w:r w:rsidRPr="03B39210" w:rsidDel="00903E7B">
          <w:delText xml:space="preserve"> vértices </w:delText>
        </w:r>
        <w:r w:rsidR="00E84011" w:rsidDel="00903E7B">
          <w:delText xml:space="preserve">- </w:delText>
        </w:r>
        <w:r w:rsidRPr="03B39210" w:rsidDel="00903E7B">
          <w:delText xml:space="preserve">representam todos os pontos de encontro </w:delText>
        </w:r>
      </w:del>
    </w:p>
    <w:p w14:paraId="5A6AADCD" w14:textId="7A3262A4" w:rsidR="0012715D" w:rsidRPr="00C55822" w:rsidDel="00903E7B" w:rsidRDefault="03B39210">
      <w:pPr>
        <w:pStyle w:val="Heading2"/>
        <w:rPr>
          <w:del w:id="530" w:author="João Lourenço Teixeira Vieira" w:date="2018-05-19T03:27:00Z"/>
        </w:rPr>
        <w:pPrChange w:id="531" w:author="João Lourenço Teixeira Vieira" w:date="2018-05-19T03:27:00Z">
          <w:pPr>
            <w:pStyle w:val="ListParagraph"/>
            <w:numPr>
              <w:numId w:val="3"/>
            </w:numPr>
            <w:ind w:hanging="360"/>
          </w:pPr>
        </w:pPrChange>
      </w:pPr>
      <w:del w:id="532" w:author="João Lourenço Teixeira Vieira" w:date="2018-05-19T03:27:00Z">
        <w:r w:rsidRPr="03B39210" w:rsidDel="00903E7B">
          <w:delText xml:space="preserve">E </w:delText>
        </w:r>
        <w:r w:rsidR="00E84011" w:rsidDel="00903E7B">
          <w:delText>-</w:delText>
        </w:r>
        <w:r w:rsidRPr="03B39210" w:rsidDel="00903E7B">
          <w:delText xml:space="preserve"> arestas </w:delText>
        </w:r>
        <w:r w:rsidR="00E84011" w:rsidDel="00903E7B">
          <w:delText>-</w:delText>
        </w:r>
        <w:r w:rsidRPr="03B39210" w:rsidDel="00903E7B">
          <w:delText xml:space="preserve"> representam vias de ligação entre os pontos (estradas, ruas) com:</w:delText>
        </w:r>
      </w:del>
    </w:p>
    <w:p w14:paraId="499A744E" w14:textId="4C0B69B9" w:rsidR="00D20D27" w:rsidRPr="00C55822" w:rsidDel="00903E7B" w:rsidRDefault="03B39210">
      <w:pPr>
        <w:pStyle w:val="Heading2"/>
        <w:rPr>
          <w:del w:id="533" w:author="João Lourenço Teixeira Vieira" w:date="2018-05-19T03:27:00Z"/>
        </w:rPr>
        <w:pPrChange w:id="534" w:author="João Lourenço Teixeira Vieira" w:date="2018-05-19T03:27:00Z">
          <w:pPr>
            <w:pStyle w:val="ListParagraph"/>
            <w:numPr>
              <w:ilvl w:val="1"/>
              <w:numId w:val="3"/>
            </w:numPr>
            <w:ind w:left="1440" w:hanging="360"/>
          </w:pPr>
        </w:pPrChange>
      </w:pPr>
      <w:del w:id="535" w:author="João Lourenço Teixeira Vieira" w:date="2018-05-19T03:27:00Z">
        <w:r w:rsidRPr="03B39210" w:rsidDel="00903E7B">
          <w:delText xml:space="preserve">wt </w:delText>
        </w:r>
        <w:r w:rsidR="00E84011" w:rsidDel="00903E7B">
          <w:delText xml:space="preserve">- </w:delText>
        </w:r>
        <w:r w:rsidRPr="03B39210" w:rsidDel="00903E7B">
          <w:delText xml:space="preserve"> corresponde ao tempo de viagem entre os dois vértices que a delimitam</w:delText>
        </w:r>
      </w:del>
    </w:p>
    <w:p w14:paraId="456C9E37" w14:textId="62F1A67A" w:rsidR="00EB1088" w:rsidRPr="00C55822" w:rsidDel="00903E7B" w:rsidRDefault="03B39210">
      <w:pPr>
        <w:pStyle w:val="Heading2"/>
        <w:rPr>
          <w:del w:id="536" w:author="João Lourenço Teixeira Vieira" w:date="2018-05-19T03:27:00Z"/>
        </w:rPr>
        <w:pPrChange w:id="537" w:author="João Lourenço Teixeira Vieira" w:date="2018-05-19T03:27:00Z">
          <w:pPr>
            <w:pStyle w:val="ListParagraph"/>
            <w:numPr>
              <w:ilvl w:val="1"/>
              <w:numId w:val="3"/>
            </w:numPr>
            <w:ind w:left="1440" w:hanging="360"/>
          </w:pPr>
        </w:pPrChange>
      </w:pPr>
      <w:del w:id="538" w:author="João Lourenço Teixeira Vieira" w:date="2018-05-19T03:27:00Z">
        <w:r w:rsidRPr="03B39210" w:rsidDel="00903E7B">
          <w:delText xml:space="preserve">wp </w:delText>
        </w:r>
        <w:r w:rsidR="00E84011" w:rsidDel="00903E7B">
          <w:delText>-</w:delText>
        </w:r>
        <w:r w:rsidRPr="03B39210" w:rsidDel="00903E7B">
          <w:delText xml:space="preserve"> corresponde ao número de pessoas que aguardam transporte entre os dois vértices que a delimitam</w:delText>
        </w:r>
        <w:r w:rsidRPr="03B39210" w:rsidDel="00903E7B">
          <w:rPr>
            <w:color w:val="FF0000"/>
          </w:rPr>
          <w:delText xml:space="preserve"> </w:delText>
        </w:r>
      </w:del>
    </w:p>
    <w:p w14:paraId="72FE8190" w14:textId="6C0EE9AC" w:rsidR="00EB1088" w:rsidRPr="00C55822" w:rsidDel="00903E7B" w:rsidRDefault="03B39210">
      <w:pPr>
        <w:pStyle w:val="Heading2"/>
        <w:rPr>
          <w:del w:id="539" w:author="João Lourenço Teixeira Vieira" w:date="2018-05-19T03:27:00Z"/>
        </w:rPr>
        <w:pPrChange w:id="540" w:author="João Lourenço Teixeira Vieira" w:date="2018-05-19T03:27:00Z">
          <w:pPr>
            <w:pStyle w:val="ListParagraph"/>
            <w:numPr>
              <w:ilvl w:val="1"/>
              <w:numId w:val="3"/>
            </w:numPr>
            <w:ind w:left="1440" w:hanging="360"/>
          </w:pPr>
        </w:pPrChange>
      </w:pPr>
      <w:del w:id="541" w:author="João Lourenço Teixeira Vieira" w:date="2018-05-19T03:27:00Z">
        <w:r w:rsidRPr="03B39210" w:rsidDel="00903E7B">
          <w:delText xml:space="preserve">w </w:delText>
        </w:r>
        <w:r w:rsidR="00E84011" w:rsidDel="00903E7B">
          <w:delText>-</w:delText>
        </w:r>
        <w:r w:rsidRPr="03B39210" w:rsidDel="00903E7B">
          <w:delText xml:space="preserve"> peso da aresta - valor pesado entre o tempo de viagem e o numero de possíveis passageiros a aguardar transporte</w:delText>
        </w:r>
      </w:del>
    </w:p>
    <w:p w14:paraId="28BD6C7F" w14:textId="65A986BE" w:rsidR="00E23A81" w:rsidRPr="00C55822" w:rsidDel="00903E7B" w:rsidRDefault="03B39210">
      <w:pPr>
        <w:pStyle w:val="Heading2"/>
        <w:rPr>
          <w:del w:id="542" w:author="João Lourenço Teixeira Vieira" w:date="2018-05-19T03:27:00Z"/>
          <w:color w:val="000000" w:themeColor="text1"/>
        </w:rPr>
        <w:pPrChange w:id="543" w:author="João Lourenço Teixeira Vieira" w:date="2018-05-19T03:27:00Z">
          <w:pPr>
            <w:ind w:left="360"/>
          </w:pPr>
        </w:pPrChange>
      </w:pPr>
      <w:del w:id="544" w:author="João Lourenço Teixeira Vieira" w:date="2018-05-19T03:27:00Z">
        <w:r w:rsidRPr="03B39210" w:rsidDel="00903E7B">
          <w:rPr>
            <w:color w:val="000000" w:themeColor="text1"/>
          </w:rPr>
          <w:delText>As origens e destinos dos passageiros e condutores estão contidos em V.</w:delText>
        </w:r>
      </w:del>
    </w:p>
    <w:p w14:paraId="05F80F4B" w14:textId="33A303A3" w:rsidR="002B5550" w:rsidRPr="00C55822" w:rsidDel="00903E7B" w:rsidRDefault="002B5550">
      <w:pPr>
        <w:pStyle w:val="Heading2"/>
        <w:rPr>
          <w:del w:id="545" w:author="João Lourenço Teixeira Vieira" w:date="2018-05-19T03:27:00Z"/>
          <w:rFonts w:cstheme="minorHAnsi"/>
          <w:color w:val="000000" w:themeColor="text1"/>
          <w:sz w:val="28"/>
          <w:szCs w:val="28"/>
        </w:rPr>
        <w:pPrChange w:id="546" w:author="João Lourenço Teixeira Vieira" w:date="2018-05-19T03:27:00Z">
          <w:pPr>
            <w:ind w:left="360"/>
          </w:pPr>
        </w:pPrChange>
      </w:pPr>
      <w:del w:id="547" w:author="João Lourenço Teixeira Vieira" w:date="2018-05-19T03:27:00Z">
        <w:r w:rsidRPr="00C55822" w:rsidDel="00903E7B">
          <w:rPr>
            <w:rFonts w:cstheme="minorHAnsi"/>
            <w:color w:val="000000" w:themeColor="text1"/>
            <w:sz w:val="28"/>
            <w:szCs w:val="28"/>
          </w:rPr>
          <w:tab/>
        </w:r>
      </w:del>
    </w:p>
    <w:p w14:paraId="186F6AD8" w14:textId="0042738C" w:rsidR="00D20D27" w:rsidRPr="00FD7962" w:rsidDel="00903E7B" w:rsidRDefault="03B39210">
      <w:pPr>
        <w:pStyle w:val="Heading2"/>
        <w:rPr>
          <w:del w:id="548" w:author="João Lourenço Teixeira Vieira" w:date="2018-05-19T03:27:00Z"/>
          <w:rFonts w:asciiTheme="minorHAnsi" w:hAnsiTheme="minorHAnsi" w:cstheme="minorBidi"/>
        </w:rPr>
      </w:pPr>
      <w:bookmarkStart w:id="549" w:name="_Toc511240322"/>
      <w:bookmarkStart w:id="550" w:name="_Toc511244521"/>
      <w:del w:id="551" w:author="João Lourenço Teixeira Vieira" w:date="2018-05-19T03:27:00Z">
        <w:r w:rsidRPr="03B39210" w:rsidDel="00903E7B">
          <w:rPr>
            <w:rFonts w:asciiTheme="minorHAnsi" w:hAnsiTheme="minorHAnsi" w:cstheme="minorBidi"/>
          </w:rPr>
          <w:delText>Dados de saída</w:delText>
        </w:r>
        <w:bookmarkEnd w:id="549"/>
        <w:bookmarkEnd w:id="550"/>
      </w:del>
    </w:p>
    <w:p w14:paraId="05629599" w14:textId="105770B1" w:rsidR="00660C65" w:rsidRPr="00C55822" w:rsidDel="00903E7B" w:rsidRDefault="00660C65">
      <w:pPr>
        <w:pStyle w:val="Heading2"/>
        <w:rPr>
          <w:del w:id="552" w:author="João Lourenço Teixeira Vieira" w:date="2018-05-19T03:27:00Z"/>
          <w:rFonts w:cstheme="minorHAnsi"/>
        </w:rPr>
        <w:pPrChange w:id="553" w:author="João Lourenço Teixeira Vieira" w:date="2018-05-19T03:27:00Z">
          <w:pPr/>
        </w:pPrChange>
      </w:pPr>
    </w:p>
    <w:p w14:paraId="3211B9BE" w14:textId="6F1B78E8" w:rsidR="00660C65" w:rsidRPr="00C55822" w:rsidDel="00903E7B" w:rsidRDefault="03B39210">
      <w:pPr>
        <w:pStyle w:val="Heading2"/>
        <w:rPr>
          <w:del w:id="554" w:author="João Lourenço Teixeira Vieira" w:date="2018-05-19T03:27:00Z"/>
        </w:rPr>
        <w:pPrChange w:id="555" w:author="João Lourenço Teixeira Vieira" w:date="2018-05-19T03:27:00Z">
          <w:pPr/>
        </w:pPrChange>
      </w:pPr>
      <w:del w:id="556" w:author="João Lourenço Teixeira Vieira" w:date="2018-05-19T03:27:00Z">
        <w:r w:rsidRPr="03B39210" w:rsidDel="00903E7B">
          <w:delText>Gf(Vf,Ef) – grafo dirigido em que Vf e Ef têm os mesmos atributos que Vi e Ei, embora os valores dos mesmos podem ser diferentes. No entanto, é de referir que Ef diferencia- se de Ei caso tenham sido transportados passageiros (remoção dos passageiros que aguardavam transporte).</w:delText>
        </w:r>
      </w:del>
    </w:p>
    <w:p w14:paraId="6D0F7979" w14:textId="54E89F6A" w:rsidR="002628D2" w:rsidRPr="00C55822" w:rsidDel="00903E7B" w:rsidRDefault="03B39210">
      <w:pPr>
        <w:pStyle w:val="Heading2"/>
        <w:rPr>
          <w:del w:id="557" w:author="João Lourenço Teixeira Vieira" w:date="2018-05-19T03:27:00Z"/>
        </w:rPr>
        <w:pPrChange w:id="558" w:author="João Lourenço Teixeira Vieira" w:date="2018-05-19T03:27:00Z">
          <w:pPr/>
        </w:pPrChange>
      </w:pPr>
      <w:del w:id="559" w:author="João Lourenço Teixeira Vieira" w:date="2018-05-19T03:27:00Z">
        <w:r w:rsidRPr="03B39210" w:rsidDel="00903E7B">
          <w:delText>Cf – sequência ordenada de todos os condutores utilizados sendo Cf(i) o seu i-ésimo elemento. Cada um com:</w:delText>
        </w:r>
      </w:del>
    </w:p>
    <w:p w14:paraId="05B413CB" w14:textId="22441169" w:rsidR="002628D2" w:rsidRPr="00C55822" w:rsidDel="00903E7B" w:rsidRDefault="03B39210">
      <w:pPr>
        <w:pStyle w:val="Heading2"/>
        <w:rPr>
          <w:del w:id="560" w:author="João Lourenço Teixeira Vieira" w:date="2018-05-19T03:27:00Z"/>
        </w:rPr>
        <w:pPrChange w:id="561" w:author="João Lourenço Teixeira Vieira" w:date="2018-05-19T03:27:00Z">
          <w:pPr>
            <w:pStyle w:val="ListParagraph"/>
            <w:numPr>
              <w:numId w:val="5"/>
            </w:numPr>
            <w:ind w:hanging="360"/>
          </w:pPr>
        </w:pPrChange>
      </w:pPr>
      <w:del w:id="562" w:author="João Lourenço Teixeira Vieira" w:date="2018-05-19T03:27:00Z">
        <w:r w:rsidRPr="03B39210" w:rsidDel="00903E7B">
          <w:delText xml:space="preserve">I </w:delText>
        </w:r>
        <w:r w:rsidR="00E84011" w:rsidDel="00903E7B">
          <w:delText>-</w:delText>
        </w:r>
        <w:r w:rsidRPr="03B39210" w:rsidDel="00903E7B">
          <w:delText xml:space="preserve"> sequência de vértices a visitar entre o vértice de partida e o de chegada, correspondente ao itinerário do condutor</w:delText>
        </w:r>
      </w:del>
    </w:p>
    <w:p w14:paraId="6867F789" w14:textId="47308E19" w:rsidR="00CA2467" w:rsidRPr="00C836E2" w:rsidDel="00903E7B" w:rsidRDefault="4633E8C8">
      <w:pPr>
        <w:pStyle w:val="Heading2"/>
        <w:rPr>
          <w:del w:id="563" w:author="João Lourenço Teixeira Vieira" w:date="2018-05-19T03:27:00Z"/>
        </w:rPr>
        <w:pPrChange w:id="564" w:author="João Lourenço Teixeira Vieira" w:date="2018-05-19T03:27:00Z">
          <w:pPr>
            <w:pStyle w:val="ListParagraph"/>
            <w:numPr>
              <w:numId w:val="5"/>
            </w:numPr>
            <w:ind w:hanging="360"/>
          </w:pPr>
        </w:pPrChange>
      </w:pPr>
      <w:del w:id="565" w:author="João Lourenço Teixeira Vieira" w:date="2018-05-19T03:27:00Z">
        <w:r w:rsidRPr="03B39210" w:rsidDel="00903E7B">
          <w:delText>t</w:delText>
        </w:r>
        <w:r w:rsidR="03B39210" w:rsidRPr="03B39210" w:rsidDel="00903E7B">
          <w:delText>p - Número de pessoas transportadas ao longo do percurso</w:delText>
        </w:r>
      </w:del>
    </w:p>
    <w:p w14:paraId="779023B9" w14:textId="521324D3" w:rsidR="00B240BA" w:rsidRPr="00C836E2" w:rsidDel="00903E7B" w:rsidRDefault="4633E8C8">
      <w:pPr>
        <w:pStyle w:val="Heading2"/>
        <w:rPr>
          <w:del w:id="566" w:author="João Lourenço Teixeira Vieira" w:date="2018-05-19T03:27:00Z"/>
        </w:rPr>
        <w:pPrChange w:id="567" w:author="João Lourenço Teixeira Vieira" w:date="2018-05-19T03:27:00Z">
          <w:pPr>
            <w:pStyle w:val="ListParagraph"/>
            <w:numPr>
              <w:numId w:val="5"/>
            </w:numPr>
            <w:ind w:hanging="360"/>
          </w:pPr>
        </w:pPrChange>
      </w:pPr>
      <w:del w:id="568" w:author="João Lourenço Teixeira Vieira" w:date="2018-05-19T03:27:00Z">
        <w:r w:rsidRPr="03B39210" w:rsidDel="00903E7B">
          <w:delText>h</w:delText>
        </w:r>
        <w:r w:rsidR="03B39210" w:rsidRPr="03B39210" w:rsidDel="00903E7B">
          <w:delText>fc - Hora de chegada</w:delText>
        </w:r>
      </w:del>
    </w:p>
    <w:p w14:paraId="6FB7720E" w14:textId="065E8529" w:rsidR="00B240BA" w:rsidRPr="00212A1A" w:rsidDel="00903E7B" w:rsidRDefault="03B39210">
      <w:pPr>
        <w:pStyle w:val="Heading2"/>
        <w:rPr>
          <w:del w:id="569" w:author="João Lourenço Teixeira Vieira" w:date="2018-05-19T03:27:00Z"/>
        </w:rPr>
        <w:pPrChange w:id="570" w:author="João Lourenço Teixeira Vieira" w:date="2018-05-19T03:27:00Z">
          <w:pPr/>
        </w:pPrChange>
      </w:pPr>
      <w:del w:id="571" w:author="João Lourenço Teixeira Vieira" w:date="2018-05-19T03:27:00Z">
        <w:r w:rsidRPr="03B39210" w:rsidDel="00903E7B">
          <w:delText>Pf – sequência de passageiros, sendo Pf(i) o seu i-ésimo elemento. Pode diferir de Pi caso parte (ou todos) dos passageiros que aguardavam transporte tenham sido transportados. Cada um com:</w:delText>
        </w:r>
      </w:del>
    </w:p>
    <w:p w14:paraId="6B9F7B0B" w14:textId="3FFCFCF3" w:rsidR="00B240BA" w:rsidRPr="00212A1A" w:rsidDel="00903E7B" w:rsidRDefault="03B39210">
      <w:pPr>
        <w:pStyle w:val="Heading2"/>
        <w:rPr>
          <w:del w:id="572" w:author="João Lourenço Teixeira Vieira" w:date="2018-05-19T03:27:00Z"/>
        </w:rPr>
        <w:pPrChange w:id="573" w:author="João Lourenço Teixeira Vieira" w:date="2018-05-19T03:27:00Z">
          <w:pPr>
            <w:pStyle w:val="ListParagraph"/>
            <w:numPr>
              <w:numId w:val="6"/>
            </w:numPr>
            <w:ind w:hanging="360"/>
          </w:pPr>
        </w:pPrChange>
      </w:pPr>
      <w:del w:id="574" w:author="João Lourenço Teixeira Vieira" w:date="2018-05-19T03:27:00Z">
        <w:r w:rsidRPr="03B39210" w:rsidDel="00903E7B">
          <w:delText xml:space="preserve">I </w:delText>
        </w:r>
        <w:r w:rsidR="00E84011" w:rsidDel="00903E7B">
          <w:delText>-</w:delText>
        </w:r>
        <w:r w:rsidRPr="03B39210" w:rsidDel="00903E7B">
          <w:delText xml:space="preserve"> sequência de vértices visitados, caso o passageiros tenha sido transportado</w:delText>
        </w:r>
      </w:del>
    </w:p>
    <w:p w14:paraId="60404DDB" w14:textId="773CE73A" w:rsidR="00B240BA" w:rsidRPr="00212A1A" w:rsidDel="00903E7B" w:rsidRDefault="4633E8C8">
      <w:pPr>
        <w:pStyle w:val="Heading2"/>
        <w:rPr>
          <w:del w:id="575" w:author="João Lourenço Teixeira Vieira" w:date="2018-05-19T03:27:00Z"/>
        </w:rPr>
        <w:pPrChange w:id="576" w:author="João Lourenço Teixeira Vieira" w:date="2018-05-19T03:27:00Z">
          <w:pPr>
            <w:pStyle w:val="ListParagraph"/>
            <w:numPr>
              <w:numId w:val="6"/>
            </w:numPr>
            <w:ind w:hanging="360"/>
          </w:pPr>
        </w:pPrChange>
      </w:pPr>
      <w:del w:id="577" w:author="João Lourenço Teixeira Vieira" w:date="2018-05-19T03:27:00Z">
        <w:r w:rsidRPr="03B39210" w:rsidDel="00903E7B">
          <w:delText>p</w:delText>
        </w:r>
        <w:r w:rsidR="03B39210" w:rsidRPr="03B39210" w:rsidDel="00903E7B">
          <w:delText xml:space="preserve">c </w:delText>
        </w:r>
        <w:r w:rsidR="00E84011" w:rsidDel="00903E7B">
          <w:delText>-</w:delText>
        </w:r>
        <w:r w:rsidR="03B39210" w:rsidRPr="03B39210" w:rsidDel="00903E7B">
          <w:delText xml:space="preserve"> posição atual, entre srcp (a pessoa não foi transportada) e a destp (a pessoa foi transportada até ao seu destino) inclusive</w:delText>
        </w:r>
      </w:del>
    </w:p>
    <w:p w14:paraId="1DF7A3F3" w14:textId="6AAC136E" w:rsidR="00672DC3" w:rsidRPr="00E83266" w:rsidDel="00903E7B" w:rsidRDefault="4633E8C8">
      <w:pPr>
        <w:pStyle w:val="Heading2"/>
        <w:rPr>
          <w:del w:id="578" w:author="João Lourenço Teixeira Vieira" w:date="2018-05-19T03:27:00Z"/>
        </w:rPr>
        <w:pPrChange w:id="579" w:author="João Lourenço Teixeira Vieira" w:date="2018-05-19T03:27:00Z">
          <w:pPr>
            <w:pStyle w:val="ListParagraph"/>
            <w:numPr>
              <w:numId w:val="6"/>
            </w:numPr>
            <w:ind w:hanging="360"/>
          </w:pPr>
        </w:pPrChange>
      </w:pPr>
      <w:del w:id="580" w:author="João Lourenço Teixeira Vieira" w:date="2018-05-19T03:27:00Z">
        <w:r w:rsidRPr="03B39210" w:rsidDel="00903E7B">
          <w:delText>h</w:delText>
        </w:r>
        <w:r w:rsidR="03B39210" w:rsidRPr="03B39210" w:rsidDel="00903E7B">
          <w:delText>cp - hora atual, pode ou não ser igual a hip (a pessoa não foi transportada)</w:delText>
        </w:r>
      </w:del>
    </w:p>
    <w:p w14:paraId="40596F81" w14:textId="667250A7" w:rsidR="00672DC3" w:rsidRPr="00C55822" w:rsidDel="00903E7B" w:rsidRDefault="00672DC3">
      <w:pPr>
        <w:pStyle w:val="Heading2"/>
        <w:rPr>
          <w:del w:id="581" w:author="João Lourenço Teixeira Vieira" w:date="2018-05-19T03:27:00Z"/>
          <w:rFonts w:cstheme="minorHAnsi"/>
        </w:rPr>
        <w:pPrChange w:id="582" w:author="João Lourenço Teixeira Vieira" w:date="2018-05-19T03:27:00Z">
          <w:pPr>
            <w:ind w:left="360"/>
          </w:pPr>
        </w:pPrChange>
      </w:pPr>
    </w:p>
    <w:p w14:paraId="4217739E" w14:textId="70CC6DFE" w:rsidR="00C12490" w:rsidRPr="00FD7962" w:rsidDel="00903E7B" w:rsidRDefault="03B39210">
      <w:pPr>
        <w:pStyle w:val="Heading2"/>
        <w:rPr>
          <w:del w:id="583" w:author="João Lourenço Teixeira Vieira" w:date="2018-05-19T03:27:00Z"/>
          <w:rFonts w:asciiTheme="minorHAnsi" w:hAnsiTheme="minorHAnsi" w:cstheme="minorBidi"/>
        </w:rPr>
      </w:pPr>
      <w:bookmarkStart w:id="584" w:name="_Toc511240323"/>
      <w:bookmarkStart w:id="585" w:name="_Toc511244522"/>
      <w:del w:id="586" w:author="João Lourenço Teixeira Vieira" w:date="2018-05-19T03:27:00Z">
        <w:r w:rsidRPr="03B39210" w:rsidDel="00903E7B">
          <w:rPr>
            <w:rFonts w:asciiTheme="minorHAnsi" w:hAnsiTheme="minorHAnsi" w:cstheme="minorBidi"/>
          </w:rPr>
          <w:delText>Restrições</w:delText>
        </w:r>
        <w:bookmarkEnd w:id="584"/>
        <w:bookmarkEnd w:id="585"/>
      </w:del>
    </w:p>
    <w:p w14:paraId="18BB4061" w14:textId="6DA49983" w:rsidR="00A2594F" w:rsidRPr="00C55822" w:rsidDel="00903E7B" w:rsidRDefault="00A2594F">
      <w:pPr>
        <w:pStyle w:val="Heading2"/>
        <w:rPr>
          <w:del w:id="587" w:author="João Lourenço Teixeira Vieira" w:date="2018-05-19T03:27:00Z"/>
          <w:rFonts w:cstheme="minorHAnsi"/>
        </w:rPr>
        <w:pPrChange w:id="588" w:author="João Lourenço Teixeira Vieira" w:date="2018-05-19T03:27:00Z">
          <w:pPr/>
        </w:pPrChange>
      </w:pPr>
    </w:p>
    <w:p w14:paraId="62A183C1" w14:textId="3A439D02" w:rsidR="00A2594F" w:rsidDel="00903E7B" w:rsidRDefault="00B671F3">
      <w:pPr>
        <w:pStyle w:val="Heading2"/>
        <w:rPr>
          <w:del w:id="589" w:author="João Lourenço Teixeira Vieira" w:date="2018-05-19T03:27:00Z"/>
        </w:rPr>
        <w:pPrChange w:id="590" w:author="João Lourenço Teixeira Vieira" w:date="2018-05-19T03:27:00Z">
          <w:pPr>
            <w:pStyle w:val="Heading3"/>
          </w:pPr>
        </w:pPrChange>
      </w:pPr>
      <w:del w:id="591" w:author="João Lourenço Teixeira Vieira" w:date="2018-05-19T03:27:00Z">
        <w:r w:rsidDel="00903E7B">
          <w:tab/>
        </w:r>
        <w:bookmarkStart w:id="592" w:name="_Toc511240324"/>
        <w:bookmarkStart w:id="593" w:name="_Toc511244523"/>
        <w:r w:rsidR="00C55822" w:rsidRPr="00A42B5E" w:rsidDel="00903E7B">
          <w:delText>Sobre os dados de entrada</w:delText>
        </w:r>
        <w:bookmarkEnd w:id="592"/>
        <w:bookmarkEnd w:id="593"/>
      </w:del>
    </w:p>
    <w:p w14:paraId="69487DFE" w14:textId="4EEB3137" w:rsidR="00D05C35" w:rsidDel="00903E7B" w:rsidRDefault="00D05C35">
      <w:pPr>
        <w:pStyle w:val="Heading2"/>
        <w:rPr>
          <w:del w:id="594" w:author="João Lourenço Teixeira Vieira" w:date="2018-05-19T03:27:00Z"/>
        </w:rPr>
        <w:pPrChange w:id="595" w:author="João Lourenço Teixeira Vieira" w:date="2018-05-19T03:27:00Z">
          <w:pPr/>
        </w:pPrChange>
      </w:pPr>
    </w:p>
    <w:p w14:paraId="1D167548" w14:textId="025D3A30" w:rsidR="00A81DCA" w:rsidRPr="00A81DCA" w:rsidDel="00903E7B" w:rsidRDefault="03B39210">
      <w:pPr>
        <w:pStyle w:val="Heading2"/>
        <w:rPr>
          <w:del w:id="596" w:author="João Lourenço Teixeira Vieira" w:date="2018-05-19T03:27:00Z"/>
        </w:rPr>
        <w:pPrChange w:id="597" w:author="João Lourenço Teixeira Vieira" w:date="2018-05-19T03:27:00Z">
          <w:pPr>
            <w:pStyle w:val="ListParagraph"/>
            <w:numPr>
              <w:numId w:val="8"/>
            </w:numPr>
            <w:ind w:left="825" w:hanging="360"/>
          </w:pPr>
        </w:pPrChange>
      </w:pPr>
      <w:del w:id="598" w:author="João Lourenço Teixeira Vieira" w:date="2018-05-19T03:27:00Z">
        <w:r w:rsidRPr="03B39210" w:rsidDel="00903E7B">
          <w:rPr>
            <w:rFonts w:ascii="Cambria Math" w:hAnsi="Cambria Math" w:cs="Cambria Math"/>
          </w:rPr>
          <w:delText>∀</w:delText>
        </w:r>
        <w:r w:rsidRPr="03B39210" w:rsidDel="00903E7B">
          <w:delText xml:space="preserve"> i </w:delText>
        </w:r>
        <w:r w:rsidRPr="03B39210" w:rsidDel="00903E7B">
          <w:rPr>
            <w:rFonts w:ascii="Cambria Math" w:hAnsi="Cambria Math" w:cs="Cambria Math"/>
          </w:rPr>
          <w:delText>∈</w:delText>
        </w:r>
        <w:r w:rsidRPr="03B39210" w:rsidDel="00903E7B">
          <w:delText xml:space="preserve"> [1 ; |Ci|] , cap(Ci(i)) &gt; 0, visto a capacidade de um veiculo se tratar de um número inteiro positivo e , no contexto do problema, não interessar um automóvel que apenas possa transportar o condutor (capacidade = 0).</w:delText>
        </w:r>
      </w:del>
    </w:p>
    <w:p w14:paraId="21A5E622" w14:textId="4D8E00CE" w:rsidR="355F8CC5" w:rsidDel="00903E7B" w:rsidRDefault="355F8CC5">
      <w:pPr>
        <w:pStyle w:val="Heading2"/>
        <w:rPr>
          <w:del w:id="599" w:author="João Lourenço Teixeira Vieira" w:date="2018-05-19T03:27:00Z"/>
        </w:rPr>
        <w:pPrChange w:id="600" w:author="João Lourenço Teixeira Vieira" w:date="2018-05-19T03:27:00Z">
          <w:pPr/>
        </w:pPrChange>
      </w:pPr>
      <w:del w:id="601" w:author="João Lourenço Teixeira Vieira" w:date="2018-05-19T03:27:00Z">
        <w:r w:rsidDel="00903E7B">
          <w:br w:type="page"/>
        </w:r>
      </w:del>
    </w:p>
    <w:p w14:paraId="019E163D" w14:textId="407B5F95" w:rsidR="00E649B6" w:rsidDel="00903E7B" w:rsidRDefault="03B39210">
      <w:pPr>
        <w:pStyle w:val="Heading2"/>
        <w:rPr>
          <w:del w:id="602" w:author="João Lourenço Teixeira Vieira" w:date="2018-05-19T03:27:00Z"/>
        </w:rPr>
        <w:pPrChange w:id="603" w:author="João Lourenço Teixeira Vieira" w:date="2018-05-19T03:27:00Z">
          <w:pPr>
            <w:pStyle w:val="ListParagraph"/>
            <w:numPr>
              <w:numId w:val="8"/>
            </w:numPr>
            <w:ind w:left="825" w:hanging="360"/>
          </w:pPr>
        </w:pPrChange>
      </w:pPr>
      <w:del w:id="604" w:author="João Lourenço Teixeira Vieira" w:date="2018-05-19T03:27:00Z">
        <w:r w:rsidRPr="03B39210" w:rsidDel="00903E7B">
          <w:rPr>
            <w:rFonts w:ascii="Cambria Math" w:hAnsi="Cambria Math" w:cs="Cambria Math"/>
          </w:rPr>
          <w:delText>∀</w:delText>
        </w:r>
        <w:r w:rsidRPr="03B39210" w:rsidDel="00903E7B">
          <w:delText xml:space="preserve"> i </w:delText>
        </w:r>
        <w:r w:rsidRPr="03B39210" w:rsidDel="00903E7B">
          <w:rPr>
            <w:rFonts w:ascii="Cambria Math" w:hAnsi="Cambria Math" w:cs="Cambria Math"/>
          </w:rPr>
          <w:delText>∈</w:delText>
        </w:r>
        <w:r w:rsidRPr="03B39210" w:rsidDel="00903E7B">
          <w:delText xml:space="preserve"> [1 ; |Pi|] , nump(Ci(i)) &gt; 0, uma vez que o número de pessoas (representativo do número de elementos de um grupo) é um número inteiro positivo maior que zero, visto um grupo com zero elementos não fazer sentido no problema em questão.</w:delText>
        </w:r>
      </w:del>
    </w:p>
    <w:p w14:paraId="28C7D5CA" w14:textId="40AFB7C9" w:rsidR="00536302" w:rsidDel="00903E7B" w:rsidRDefault="03B39210">
      <w:pPr>
        <w:pStyle w:val="Heading2"/>
        <w:rPr>
          <w:del w:id="605" w:author="João Lourenço Teixeira Vieira" w:date="2018-05-19T03:27:00Z"/>
        </w:rPr>
        <w:pPrChange w:id="606" w:author="João Lourenço Teixeira Vieira" w:date="2018-05-19T03:27:00Z">
          <w:pPr>
            <w:pStyle w:val="ListParagraph"/>
            <w:numPr>
              <w:numId w:val="8"/>
            </w:numPr>
            <w:ind w:left="825" w:hanging="360"/>
          </w:pPr>
        </w:pPrChange>
      </w:pPr>
      <w:del w:id="607" w:author="João Lourenço Teixeira Vieira" w:date="2018-05-19T03:27:00Z">
        <w:r w:rsidRPr="03B39210" w:rsidDel="00903E7B">
          <w:delText xml:space="preserve">Seja P = Pi U Ci, </w:delText>
        </w:r>
        <w:r w:rsidRPr="03B39210" w:rsidDel="00903E7B">
          <w:rPr>
            <w:rFonts w:ascii="Cambria Math" w:hAnsi="Cambria Math" w:cs="Cambria Math"/>
          </w:rPr>
          <w:delText>∀</w:delText>
        </w:r>
        <w:r w:rsidRPr="03B39210" w:rsidDel="00903E7B">
          <w:delText xml:space="preserve"> i </w:delText>
        </w:r>
        <w:r w:rsidRPr="03B39210" w:rsidDel="00903E7B">
          <w:rPr>
            <w:rFonts w:ascii="Cambria Math" w:hAnsi="Cambria Math" w:cs="Cambria Math"/>
          </w:rPr>
          <w:delText>∈</w:delText>
        </w:r>
        <w:r w:rsidRPr="03B39210" w:rsidDel="00903E7B">
          <w:delText xml:space="preserve"> [1 ; |P|], 18</w:delText>
        </w:r>
        <w:r w:rsidR="7187F539" w:rsidRPr="03B39210" w:rsidDel="00903E7B">
          <w:delText xml:space="preserve"> </w:delText>
        </w:r>
        <w:r w:rsidRPr="03B39210" w:rsidDel="00903E7B">
          <w:delText>&lt;= idade(P(i)) &lt;= 70, intervalo considerado relativamente realista no contexto apresentado.</w:delText>
        </w:r>
      </w:del>
    </w:p>
    <w:p w14:paraId="15615FA2" w14:textId="000588FA" w:rsidR="008A0F01" w:rsidDel="00903E7B" w:rsidRDefault="03B39210">
      <w:pPr>
        <w:pStyle w:val="Heading2"/>
        <w:rPr>
          <w:del w:id="608" w:author="João Lourenço Teixeira Vieira" w:date="2018-05-19T03:27:00Z"/>
        </w:rPr>
        <w:pPrChange w:id="609" w:author="João Lourenço Teixeira Vieira" w:date="2018-05-19T03:27:00Z">
          <w:pPr>
            <w:pStyle w:val="ListParagraph"/>
            <w:numPr>
              <w:numId w:val="8"/>
            </w:numPr>
            <w:ind w:left="825" w:hanging="360"/>
          </w:pPr>
        </w:pPrChange>
      </w:pPr>
      <w:del w:id="610" w:author="João Lourenço Teixeira Vieira" w:date="2018-05-19T03:27:00Z">
        <w:r w:rsidRPr="03B39210" w:rsidDel="00903E7B">
          <w:rPr>
            <w:rFonts w:ascii="Cambria Math" w:hAnsi="Cambria Math" w:cs="Cambria Math"/>
          </w:rPr>
          <w:delText>∀</w:delText>
        </w:r>
        <w:r w:rsidRPr="03B39210" w:rsidDel="00903E7B">
          <w:delText xml:space="preserve"> i </w:delText>
        </w:r>
        <w:r w:rsidRPr="03B39210" w:rsidDel="00903E7B">
          <w:rPr>
            <w:rFonts w:ascii="Cambria Math" w:hAnsi="Cambria Math" w:cs="Cambria Math"/>
          </w:rPr>
          <w:delText xml:space="preserve">∈ </w:delText>
        </w:r>
        <w:r w:rsidRPr="03B39210" w:rsidDel="00903E7B">
          <w:delText>Ei, wt &gt; 0, dado que representa o tempo entre dos pontos de um mapa</w:delText>
        </w:r>
      </w:del>
    </w:p>
    <w:p w14:paraId="539E8023" w14:textId="73B2659D" w:rsidR="008A0F01" w:rsidDel="00903E7B" w:rsidRDefault="03B39210">
      <w:pPr>
        <w:pStyle w:val="Heading2"/>
        <w:rPr>
          <w:del w:id="611" w:author="João Lourenço Teixeira Vieira" w:date="2018-05-19T03:27:00Z"/>
        </w:rPr>
        <w:pPrChange w:id="612" w:author="João Lourenço Teixeira Vieira" w:date="2018-05-19T03:27:00Z">
          <w:pPr>
            <w:pStyle w:val="ListParagraph"/>
            <w:numPr>
              <w:numId w:val="8"/>
            </w:numPr>
            <w:ind w:left="825" w:hanging="360"/>
          </w:pPr>
        </w:pPrChange>
      </w:pPr>
      <w:del w:id="613" w:author="João Lourenço Teixeira Vieira" w:date="2018-05-19T03:27:00Z">
        <w:r w:rsidRPr="03B39210" w:rsidDel="00903E7B">
          <w:rPr>
            <w:rFonts w:ascii="Cambria Math" w:hAnsi="Cambria Math" w:cs="Cambria Math"/>
          </w:rPr>
          <w:delText>∀</w:delText>
        </w:r>
        <w:r w:rsidRPr="03B39210" w:rsidDel="00903E7B">
          <w:delText xml:space="preserve"> i </w:delText>
        </w:r>
        <w:r w:rsidRPr="03B39210" w:rsidDel="00903E7B">
          <w:rPr>
            <w:rFonts w:ascii="Cambria Math" w:hAnsi="Cambria Math" w:cs="Cambria Math"/>
          </w:rPr>
          <w:delText xml:space="preserve">∈ </w:delText>
        </w:r>
        <w:r w:rsidRPr="03B39210" w:rsidDel="00903E7B">
          <w:delText xml:space="preserve">Ei, wp &gt;= 0, dado que representa o número de pessoas que aguardam transporte entre dois pontos de um mapa. Pode não existir nenhuma pessoa a aguardar transporte entre dois determinados pontos (wp = 0). </w:delText>
        </w:r>
      </w:del>
    </w:p>
    <w:p w14:paraId="02A69C58" w14:textId="5838A548" w:rsidR="002642AF" w:rsidDel="00903E7B" w:rsidRDefault="03B39210">
      <w:pPr>
        <w:pStyle w:val="Heading2"/>
        <w:rPr>
          <w:del w:id="614" w:author="João Lourenço Teixeira Vieira" w:date="2018-05-19T03:27:00Z"/>
        </w:rPr>
        <w:pPrChange w:id="615" w:author="João Lourenço Teixeira Vieira" w:date="2018-05-19T03:27:00Z">
          <w:pPr>
            <w:pStyle w:val="ListParagraph"/>
            <w:numPr>
              <w:numId w:val="8"/>
            </w:numPr>
            <w:ind w:left="825" w:hanging="360"/>
          </w:pPr>
        </w:pPrChange>
      </w:pPr>
      <w:del w:id="616" w:author="João Lourenço Teixeira Vieira" w:date="2018-05-19T03:27:00Z">
        <w:r w:rsidRPr="03B39210" w:rsidDel="00903E7B">
          <w:rPr>
            <w:rFonts w:ascii="Cambria Math" w:hAnsi="Cambria Math" w:cs="Cambria Math"/>
          </w:rPr>
          <w:delText>∀</w:delText>
        </w:r>
        <w:r w:rsidRPr="03B39210" w:rsidDel="00903E7B">
          <w:delText xml:space="preserve"> i </w:delText>
        </w:r>
        <w:r w:rsidRPr="03B39210" w:rsidDel="00903E7B">
          <w:rPr>
            <w:rFonts w:ascii="Cambria Math" w:hAnsi="Cambria Math" w:cs="Cambria Math"/>
          </w:rPr>
          <w:delText xml:space="preserve">∈ </w:delText>
        </w:r>
        <w:r w:rsidRPr="03B39210" w:rsidDel="00903E7B">
          <w:delText>Ei, w &gt; 0, consequência das duas restrições anteriormente apresentadas, uma vez que é calculado em função de wt e wp.</w:delText>
        </w:r>
      </w:del>
    </w:p>
    <w:p w14:paraId="4CC87AB0" w14:textId="10299DB1" w:rsidR="005340A6" w:rsidRPr="00A044CD" w:rsidDel="00903E7B" w:rsidRDefault="005340A6">
      <w:pPr>
        <w:pStyle w:val="Heading2"/>
        <w:rPr>
          <w:del w:id="617" w:author="João Lourenço Teixeira Vieira" w:date="2018-05-19T03:27:00Z"/>
          <w:rFonts w:cstheme="minorHAnsi"/>
        </w:rPr>
        <w:pPrChange w:id="618" w:author="João Lourenço Teixeira Vieira" w:date="2018-05-19T03:27:00Z">
          <w:pPr>
            <w:ind w:left="465"/>
          </w:pPr>
        </w:pPrChange>
      </w:pPr>
    </w:p>
    <w:p w14:paraId="42179DE9" w14:textId="65A7C157" w:rsidR="00882DC7" w:rsidDel="00903E7B" w:rsidRDefault="00D85BB3">
      <w:pPr>
        <w:pStyle w:val="Heading2"/>
        <w:rPr>
          <w:del w:id="619" w:author="João Lourenço Teixeira Vieira" w:date="2018-05-19T03:27:00Z"/>
          <w:color w:val="FF0000"/>
        </w:rPr>
        <w:pPrChange w:id="620" w:author="João Lourenço Teixeira Vieira" w:date="2018-05-19T03:27:00Z">
          <w:pPr>
            <w:pStyle w:val="Heading3"/>
          </w:pPr>
        </w:pPrChange>
      </w:pPr>
      <w:del w:id="621" w:author="João Lourenço Teixeira Vieira" w:date="2018-05-19T03:27:00Z">
        <w:r w:rsidRPr="00A42B5E" w:rsidDel="00903E7B">
          <w:tab/>
        </w:r>
        <w:bookmarkStart w:id="622" w:name="_Toc511240325"/>
        <w:bookmarkStart w:id="623" w:name="_Toc511244524"/>
        <w:r w:rsidRPr="00A42B5E" w:rsidDel="00903E7B">
          <w:delText>Sobre os dados de saída</w:delText>
        </w:r>
        <w:bookmarkEnd w:id="622"/>
        <w:bookmarkEnd w:id="623"/>
        <w:r w:rsidR="00192AFC" w:rsidDel="00903E7B">
          <w:delText xml:space="preserve"> </w:delText>
        </w:r>
      </w:del>
    </w:p>
    <w:p w14:paraId="1F11DAAC" w14:textId="6FB12455" w:rsidR="00140AA2" w:rsidRPr="006F3C05" w:rsidDel="00903E7B" w:rsidRDefault="00140AA2">
      <w:pPr>
        <w:pStyle w:val="Heading2"/>
        <w:rPr>
          <w:del w:id="624" w:author="João Lourenço Teixeira Vieira" w:date="2018-05-19T03:27:00Z"/>
        </w:rPr>
        <w:pPrChange w:id="625" w:author="João Lourenço Teixeira Vieira" w:date="2018-05-19T03:27:00Z">
          <w:pPr/>
        </w:pPrChange>
      </w:pPr>
    </w:p>
    <w:p w14:paraId="0AFEC8F6" w14:textId="5EF40D33" w:rsidR="00140AA2" w:rsidDel="00903E7B" w:rsidRDefault="03B39210">
      <w:pPr>
        <w:pStyle w:val="Heading2"/>
        <w:rPr>
          <w:del w:id="626" w:author="João Lourenço Teixeira Vieira" w:date="2018-05-19T03:27:00Z"/>
        </w:rPr>
        <w:pPrChange w:id="627" w:author="João Lourenço Teixeira Vieira" w:date="2018-05-19T03:27:00Z">
          <w:pPr>
            <w:pStyle w:val="ListParagraph"/>
            <w:numPr>
              <w:numId w:val="12"/>
            </w:numPr>
            <w:ind w:hanging="360"/>
          </w:pPr>
        </w:pPrChange>
      </w:pPr>
      <w:del w:id="628" w:author="João Lourenço Teixeira Vieira" w:date="2018-05-19T03:27:00Z">
        <w:r w:rsidRPr="03B39210" w:rsidDel="00903E7B">
          <w:rPr>
            <w:rFonts w:ascii="Cambria Math" w:hAnsi="Cambria Math" w:cs="Cambria Math"/>
          </w:rPr>
          <w:delText>∀</w:delText>
        </w:r>
        <w:r w:rsidRPr="03B39210" w:rsidDel="00903E7B">
          <w:delText xml:space="preserve"> i </w:delText>
        </w:r>
        <w:r w:rsidRPr="03B39210" w:rsidDel="00903E7B">
          <w:rPr>
            <w:rFonts w:ascii="Cambria Math" w:hAnsi="Cambria Math" w:cs="Cambria Math"/>
          </w:rPr>
          <w:delText>∈</w:delText>
        </w:r>
        <w:r w:rsidRPr="03B39210" w:rsidDel="00903E7B">
          <w:delText xml:space="preserve"> [1 ; |Ci|] , i </w:delText>
        </w:r>
        <w:r w:rsidRPr="03B39210" w:rsidDel="00903E7B">
          <w:rPr>
            <w:rFonts w:ascii="Cambria Math" w:hAnsi="Cambria Math" w:cs="Cambria Math"/>
          </w:rPr>
          <w:delText>∈</w:delText>
        </w:r>
        <w:r w:rsidRPr="03B39210" w:rsidDel="00903E7B">
          <w:delText xml:space="preserve"> [1 ; |Cf|], ou seja, todos os condutores presentes inicialmente também estão presentes no fim, mas com diferentes valores nos atributos</w:delText>
        </w:r>
      </w:del>
    </w:p>
    <w:p w14:paraId="6B703BFD" w14:textId="6A9D4123" w:rsidR="00140AA2" w:rsidRPr="006F3C05" w:rsidDel="00903E7B" w:rsidRDefault="03B39210">
      <w:pPr>
        <w:pStyle w:val="Heading2"/>
        <w:rPr>
          <w:del w:id="629" w:author="João Lourenço Teixeira Vieira" w:date="2018-05-19T03:27:00Z"/>
        </w:rPr>
        <w:pPrChange w:id="630" w:author="João Lourenço Teixeira Vieira" w:date="2018-05-19T03:27:00Z">
          <w:pPr>
            <w:pStyle w:val="ListParagraph"/>
            <w:numPr>
              <w:numId w:val="13"/>
            </w:numPr>
            <w:ind w:hanging="360"/>
          </w:pPr>
        </w:pPrChange>
      </w:pPr>
      <w:del w:id="631" w:author="João Lourenço Teixeira Vieira" w:date="2018-05-19T03:27:00Z">
        <w:r w:rsidRPr="03B39210" w:rsidDel="00903E7B">
          <w:delText>|Ci | = |Cf |, pelo motivo apresentado em cima</w:delText>
        </w:r>
      </w:del>
    </w:p>
    <w:p w14:paraId="4BBA42B5" w14:textId="594B8FC1" w:rsidR="00140AA2" w:rsidDel="00903E7B" w:rsidRDefault="03B39210">
      <w:pPr>
        <w:pStyle w:val="Heading2"/>
        <w:rPr>
          <w:del w:id="632" w:author="João Lourenço Teixeira Vieira" w:date="2018-05-19T03:27:00Z"/>
        </w:rPr>
        <w:pPrChange w:id="633" w:author="João Lourenço Teixeira Vieira" w:date="2018-05-19T03:27:00Z">
          <w:pPr>
            <w:pStyle w:val="ListParagraph"/>
            <w:numPr>
              <w:numId w:val="13"/>
            </w:numPr>
            <w:ind w:hanging="360"/>
          </w:pPr>
        </w:pPrChange>
      </w:pPr>
      <w:del w:id="634" w:author="João Lourenço Teixeira Vieira" w:date="2018-05-19T03:27:00Z">
        <w:r w:rsidRPr="03B39210" w:rsidDel="00903E7B">
          <w:rPr>
            <w:rFonts w:ascii="Cambria Math" w:hAnsi="Cambria Math" w:cs="Cambria Math"/>
          </w:rPr>
          <w:delText>∀</w:delText>
        </w:r>
        <w:r w:rsidRPr="03B39210" w:rsidDel="00903E7B">
          <w:delText xml:space="preserve"> i </w:delText>
        </w:r>
        <w:r w:rsidRPr="03B39210" w:rsidDel="00903E7B">
          <w:rPr>
            <w:rFonts w:ascii="Cambria Math" w:hAnsi="Cambria Math" w:cs="Cambria Math"/>
          </w:rPr>
          <w:delText>∈</w:delText>
        </w:r>
        <w:r w:rsidRPr="03B39210" w:rsidDel="00903E7B">
          <w:delText xml:space="preserve"> [1 ; |Pi|] , i </w:delText>
        </w:r>
        <w:r w:rsidRPr="03B39210" w:rsidDel="00903E7B">
          <w:rPr>
            <w:rFonts w:ascii="Cambria Math" w:hAnsi="Cambria Math" w:cs="Cambria Math"/>
          </w:rPr>
          <w:delText>∈</w:delText>
        </w:r>
        <w:r w:rsidRPr="03B39210" w:rsidDel="00903E7B">
          <w:delText xml:space="preserve"> [1 ; |Pf|], ou seja, todos os passageiros presentes inicialmente também estão presentes no fim, mas com diferentes valores nos atributos, caso sejam transportados</w:delText>
        </w:r>
      </w:del>
    </w:p>
    <w:p w14:paraId="439E05E0" w14:textId="437C4F10" w:rsidR="00D14EF4" w:rsidRPr="00B70EBD" w:rsidDel="00903E7B" w:rsidRDefault="03B39210">
      <w:pPr>
        <w:pStyle w:val="Heading2"/>
        <w:rPr>
          <w:del w:id="635" w:author="João Lourenço Teixeira Vieira" w:date="2018-05-19T03:27:00Z"/>
        </w:rPr>
        <w:pPrChange w:id="636" w:author="João Lourenço Teixeira Vieira" w:date="2018-05-19T03:27:00Z">
          <w:pPr>
            <w:pStyle w:val="ListParagraph"/>
            <w:numPr>
              <w:numId w:val="13"/>
            </w:numPr>
            <w:ind w:hanging="360"/>
          </w:pPr>
        </w:pPrChange>
      </w:pPr>
      <w:del w:id="637" w:author="João Lourenço Teixeira Vieira" w:date="2018-05-19T03:27:00Z">
        <w:r w:rsidRPr="03B39210" w:rsidDel="00903E7B">
          <w:delText>|Pi | = |Pf |, pelo motivo apresentado em cima</w:delText>
        </w:r>
      </w:del>
    </w:p>
    <w:p w14:paraId="20544056" w14:textId="7BF6012C" w:rsidR="00B70EBD" w:rsidRPr="00B70EBD" w:rsidDel="00903E7B" w:rsidRDefault="03B39210">
      <w:pPr>
        <w:pStyle w:val="Heading2"/>
        <w:rPr>
          <w:del w:id="638" w:author="João Lourenço Teixeira Vieira" w:date="2018-05-19T03:27:00Z"/>
        </w:rPr>
        <w:pPrChange w:id="639" w:author="João Lourenço Teixeira Vieira" w:date="2018-05-19T03:27:00Z">
          <w:pPr>
            <w:pStyle w:val="ListParagraph"/>
            <w:numPr>
              <w:numId w:val="13"/>
            </w:numPr>
            <w:ind w:hanging="360"/>
          </w:pPr>
        </w:pPrChange>
      </w:pPr>
      <w:del w:id="640" w:author="João Lourenço Teixeira Vieira" w:date="2018-05-19T03:27:00Z">
        <w:r w:rsidRPr="03B39210" w:rsidDel="00903E7B">
          <w:rPr>
            <w:rFonts w:ascii="Cambria Math" w:hAnsi="Cambria Math" w:cs="Cambria Math"/>
          </w:rPr>
          <w:delText>∀</w:delText>
        </w:r>
        <w:r w:rsidRPr="03B39210" w:rsidDel="00903E7B">
          <w:delText xml:space="preserve"> i </w:delText>
        </w:r>
        <w:r w:rsidRPr="03B39210" w:rsidDel="00903E7B">
          <w:rPr>
            <w:rFonts w:ascii="Cambria Math" w:hAnsi="Cambria Math" w:cs="Cambria Math"/>
          </w:rPr>
          <w:delText>∈</w:delText>
        </w:r>
        <w:r w:rsidRPr="03B39210" w:rsidDel="00903E7B">
          <w:delText xml:space="preserve"> [1 ; |Vi|] , i </w:delText>
        </w:r>
        <w:r w:rsidRPr="03B39210" w:rsidDel="00903E7B">
          <w:rPr>
            <w:rFonts w:ascii="Cambria Math" w:hAnsi="Cambria Math" w:cs="Cambria Math"/>
          </w:rPr>
          <w:delText>∈</w:delText>
        </w:r>
        <w:r w:rsidRPr="03B39210" w:rsidDel="00903E7B">
          <w:delText xml:space="preserve"> [1 ; |Vf|], o que significa que todos os vértices presentes no grafo inicial estão presentes no grafo final, embora possam diferir no valor de certos atributos</w:delText>
        </w:r>
      </w:del>
    </w:p>
    <w:p w14:paraId="5B34F48A" w14:textId="0DA2CD39" w:rsidR="00B70EBD" w:rsidRPr="00550D67" w:rsidDel="00903E7B" w:rsidRDefault="03B39210">
      <w:pPr>
        <w:pStyle w:val="Heading2"/>
        <w:rPr>
          <w:del w:id="641" w:author="João Lourenço Teixeira Vieira" w:date="2018-05-19T03:27:00Z"/>
        </w:rPr>
        <w:pPrChange w:id="642" w:author="João Lourenço Teixeira Vieira" w:date="2018-05-19T03:27:00Z">
          <w:pPr>
            <w:pStyle w:val="ListParagraph"/>
            <w:numPr>
              <w:numId w:val="13"/>
            </w:numPr>
            <w:ind w:hanging="360"/>
          </w:pPr>
        </w:pPrChange>
      </w:pPr>
      <w:del w:id="643" w:author="João Lourenço Teixeira Vieira" w:date="2018-05-19T03:27:00Z">
        <w:r w:rsidRPr="03B39210" w:rsidDel="00903E7B">
          <w:delText>|Vi| = |Vf| pelo motivo apresentado em cima</w:delText>
        </w:r>
      </w:del>
    </w:p>
    <w:p w14:paraId="19962F0C" w14:textId="2860658F" w:rsidR="00550D67" w:rsidRPr="00B70EBD" w:rsidDel="00903E7B" w:rsidRDefault="03B39210">
      <w:pPr>
        <w:pStyle w:val="Heading2"/>
        <w:rPr>
          <w:del w:id="644" w:author="João Lourenço Teixeira Vieira" w:date="2018-05-19T03:27:00Z"/>
        </w:rPr>
        <w:pPrChange w:id="645" w:author="João Lourenço Teixeira Vieira" w:date="2018-05-19T03:27:00Z">
          <w:pPr>
            <w:pStyle w:val="ListParagraph"/>
            <w:numPr>
              <w:numId w:val="13"/>
            </w:numPr>
            <w:ind w:hanging="360"/>
          </w:pPr>
        </w:pPrChange>
      </w:pPr>
      <w:del w:id="646" w:author="João Lourenço Teixeira Vieira" w:date="2018-05-19T03:27:00Z">
        <w:r w:rsidRPr="03B39210" w:rsidDel="00903E7B">
          <w:rPr>
            <w:rFonts w:ascii="Cambria Math" w:hAnsi="Cambria Math" w:cs="Cambria Math"/>
          </w:rPr>
          <w:delText>∀</w:delText>
        </w:r>
        <w:r w:rsidRPr="03B39210" w:rsidDel="00903E7B">
          <w:delText xml:space="preserve"> i </w:delText>
        </w:r>
        <w:r w:rsidRPr="03B39210" w:rsidDel="00903E7B">
          <w:rPr>
            <w:rFonts w:ascii="Cambria Math" w:hAnsi="Cambria Math" w:cs="Cambria Math"/>
          </w:rPr>
          <w:delText>∈</w:delText>
        </w:r>
        <w:r w:rsidRPr="03B39210" w:rsidDel="00903E7B">
          <w:delText xml:space="preserve"> [1 ; |Ei|] , i </w:delText>
        </w:r>
        <w:r w:rsidRPr="03B39210" w:rsidDel="00903E7B">
          <w:rPr>
            <w:rFonts w:ascii="Cambria Math" w:hAnsi="Cambria Math" w:cs="Cambria Math"/>
          </w:rPr>
          <w:delText>∈</w:delText>
        </w:r>
        <w:r w:rsidRPr="03B39210" w:rsidDel="00903E7B">
          <w:delText xml:space="preserve"> [1 ; |Ef|], o que significa que todas as arestas presentes no grafo inicial estão presentes no grafo final, embora possam diferir no valor de certos atributos</w:delText>
        </w:r>
      </w:del>
    </w:p>
    <w:p w14:paraId="31979BD4" w14:textId="456C3A6F" w:rsidR="00550D67" w:rsidRPr="00550D67" w:rsidDel="00903E7B" w:rsidRDefault="03B39210">
      <w:pPr>
        <w:pStyle w:val="Heading2"/>
        <w:rPr>
          <w:del w:id="647" w:author="João Lourenço Teixeira Vieira" w:date="2018-05-19T03:27:00Z"/>
        </w:rPr>
        <w:pPrChange w:id="648" w:author="João Lourenço Teixeira Vieira" w:date="2018-05-19T03:27:00Z">
          <w:pPr>
            <w:pStyle w:val="ListParagraph"/>
            <w:numPr>
              <w:numId w:val="13"/>
            </w:numPr>
            <w:ind w:hanging="360"/>
          </w:pPr>
        </w:pPrChange>
      </w:pPr>
      <w:del w:id="649" w:author="João Lourenço Teixeira Vieira" w:date="2018-05-19T03:27:00Z">
        <w:r w:rsidRPr="03B39210" w:rsidDel="00903E7B">
          <w:delText>|Ei| = |Ef| pelo motivo apresentado em cima</w:delText>
        </w:r>
      </w:del>
    </w:p>
    <w:p w14:paraId="2041DDE6" w14:textId="640A9F18" w:rsidR="00550D67" w:rsidRPr="00D14EF4" w:rsidDel="00903E7B" w:rsidRDefault="00550D67">
      <w:pPr>
        <w:pStyle w:val="Heading2"/>
        <w:rPr>
          <w:del w:id="650" w:author="João Lourenço Teixeira Vieira" w:date="2018-05-19T03:27:00Z"/>
        </w:rPr>
        <w:pPrChange w:id="651" w:author="João Lourenço Teixeira Vieira" w:date="2018-05-19T03:27:00Z">
          <w:pPr>
            <w:pStyle w:val="ListParagraph"/>
          </w:pPr>
        </w:pPrChange>
      </w:pPr>
    </w:p>
    <w:p w14:paraId="19EA77C8" w14:textId="068655B5" w:rsidR="00603296" w:rsidDel="00903E7B" w:rsidRDefault="00603296">
      <w:pPr>
        <w:pStyle w:val="Heading2"/>
        <w:rPr>
          <w:del w:id="652" w:author="João Lourenço Teixeira Vieira" w:date="2018-05-19T03:27:00Z"/>
        </w:rPr>
        <w:pPrChange w:id="653" w:author="João Lourenço Teixeira Vieira" w:date="2018-05-19T03:27:00Z">
          <w:pPr/>
        </w:pPrChange>
      </w:pPr>
    </w:p>
    <w:p w14:paraId="5301E21C" w14:textId="6A92A923" w:rsidR="00452684" w:rsidDel="00903E7B" w:rsidRDefault="00452684">
      <w:pPr>
        <w:pStyle w:val="Heading2"/>
        <w:rPr>
          <w:del w:id="654" w:author="João Lourenço Teixeira Vieira" w:date="2018-05-19T03:27:00Z"/>
        </w:rPr>
        <w:pPrChange w:id="655" w:author="João Lourenço Teixeira Vieira" w:date="2018-05-19T03:27:00Z">
          <w:pPr/>
        </w:pPrChange>
      </w:pPr>
    </w:p>
    <w:p w14:paraId="0A4C3DB1" w14:textId="176FA040" w:rsidR="00452684" w:rsidDel="00903E7B" w:rsidRDefault="00452684">
      <w:pPr>
        <w:pStyle w:val="Heading2"/>
        <w:rPr>
          <w:del w:id="656" w:author="João Lourenço Teixeira Vieira" w:date="2018-05-19T03:27:00Z"/>
        </w:rPr>
        <w:pPrChange w:id="657" w:author="João Lourenço Teixeira Vieira" w:date="2018-05-19T03:27:00Z">
          <w:pPr/>
        </w:pPrChange>
      </w:pPr>
    </w:p>
    <w:p w14:paraId="29E769E5" w14:textId="30636662" w:rsidR="00452684" w:rsidDel="00903E7B" w:rsidRDefault="00452684">
      <w:pPr>
        <w:pStyle w:val="Heading2"/>
        <w:rPr>
          <w:del w:id="658" w:author="João Lourenço Teixeira Vieira" w:date="2018-05-19T03:27:00Z"/>
        </w:rPr>
        <w:pPrChange w:id="659" w:author="João Lourenço Teixeira Vieira" w:date="2018-05-19T03:27:00Z">
          <w:pPr/>
        </w:pPrChange>
      </w:pPr>
    </w:p>
    <w:p w14:paraId="37EFE8F7" w14:textId="268641DB" w:rsidR="00834CC5" w:rsidRDefault="03B39210">
      <w:pPr>
        <w:pStyle w:val="Heading2"/>
        <w:rPr>
          <w:rFonts w:asciiTheme="minorHAnsi" w:hAnsiTheme="minorHAnsi" w:cstheme="minorBidi"/>
        </w:rPr>
      </w:pPr>
      <w:bookmarkStart w:id="660" w:name="_Toc511244525"/>
      <w:bookmarkStart w:id="661" w:name="_Toc511240326"/>
      <w:del w:id="662" w:author="João Lourenço Teixeira Vieira" w:date="2018-05-19T03:28:00Z">
        <w:r w:rsidRPr="03B39210" w:rsidDel="00903E7B">
          <w:rPr>
            <w:rFonts w:asciiTheme="minorHAnsi" w:hAnsiTheme="minorHAnsi" w:cstheme="minorBidi"/>
          </w:rPr>
          <w:delText>Funções o</w:delText>
        </w:r>
      </w:del>
      <w:bookmarkStart w:id="663" w:name="_Toc514466329"/>
      <w:ins w:id="664" w:author="João Lourenço Teixeira Vieira" w:date="2018-05-19T03:28:00Z">
        <w:r w:rsidR="00903E7B">
          <w:rPr>
            <w:rFonts w:asciiTheme="minorHAnsi" w:hAnsiTheme="minorHAnsi" w:cstheme="minorBidi"/>
          </w:rPr>
          <w:t>O</w:t>
        </w:r>
      </w:ins>
      <w:r w:rsidRPr="03B39210">
        <w:rPr>
          <w:rFonts w:asciiTheme="minorHAnsi" w:hAnsiTheme="minorHAnsi" w:cstheme="minorBidi"/>
        </w:rPr>
        <w:t>bjetivo</w:t>
      </w:r>
      <w:bookmarkEnd w:id="660"/>
      <w:bookmarkEnd w:id="663"/>
    </w:p>
    <w:p w14:paraId="6112FE8B" w14:textId="77777777" w:rsidR="00834CC5" w:rsidRDefault="00834CC5" w:rsidP="00834CC5">
      <w:pPr>
        <w:rPr>
          <w:sz w:val="26"/>
          <w:szCs w:val="26"/>
        </w:rPr>
      </w:pPr>
    </w:p>
    <w:p w14:paraId="1D515F59" w14:textId="175D5C96" w:rsidR="00337EBA" w:rsidRPr="00834CC5" w:rsidDel="00903E7B" w:rsidRDefault="00A05E02" w:rsidP="00834CC5">
      <w:pPr>
        <w:rPr>
          <w:del w:id="665" w:author="João Lourenço Teixeira Vieira" w:date="2018-05-19T03:28:00Z"/>
          <w:sz w:val="26"/>
          <w:szCs w:val="26"/>
        </w:rPr>
      </w:pPr>
      <w:r>
        <w:rPr>
          <w:sz w:val="26"/>
          <w:szCs w:val="26"/>
        </w:rPr>
        <w:tab/>
      </w:r>
      <w:r w:rsidR="03B39210" w:rsidRPr="00834CC5">
        <w:rPr>
          <w:sz w:val="26"/>
          <w:szCs w:val="26"/>
        </w:rPr>
        <w:t xml:space="preserve">A solução ótima encontrada passa por minimizar o tempo de </w:t>
      </w:r>
      <w:del w:id="666" w:author="João Lourenço Teixeira Vieira" w:date="2018-05-19T03:27:00Z">
        <w:r w:rsidR="03B39210" w:rsidRPr="00834CC5" w:rsidDel="00903E7B">
          <w:rPr>
            <w:sz w:val="26"/>
            <w:szCs w:val="26"/>
          </w:rPr>
          <w:delText>viagem e maximizar o número de passageiros transportados durante a mesma.</w:delText>
        </w:r>
      </w:del>
      <w:bookmarkEnd w:id="661"/>
      <w:ins w:id="667" w:author="João Lourenço Teixeira Vieira" w:date="2018-05-19T03:27:00Z">
        <w:r w:rsidR="00903E7B">
          <w:rPr>
            <w:sz w:val="26"/>
            <w:szCs w:val="26"/>
          </w:rPr>
          <w:t>pesquisa necessário.</w:t>
        </w:r>
      </w:ins>
    </w:p>
    <w:p w14:paraId="55C3AC5A" w14:textId="2F5BC51B" w:rsidR="00374898" w:rsidRPr="00D56A72" w:rsidDel="00903E7B" w:rsidRDefault="03B39210" w:rsidP="03B39210">
      <w:pPr>
        <w:rPr>
          <w:del w:id="668" w:author="João Lourenço Teixeira Vieira" w:date="2018-05-19T03:28:00Z"/>
          <w:sz w:val="26"/>
          <w:szCs w:val="26"/>
          <w:rPrChange w:id="669" w:author="João Lourenço Teixeira Vieira" w:date="2018-05-19T04:05:00Z">
            <w:rPr>
              <w:del w:id="670" w:author="João Lourenço Teixeira Vieira" w:date="2018-05-19T03:28:00Z"/>
              <w:sz w:val="26"/>
              <w:szCs w:val="26"/>
              <w:lang w:val="en-US"/>
            </w:rPr>
          </w:rPrChange>
        </w:rPr>
      </w:pPr>
      <w:del w:id="671" w:author="João Lourenço Teixeira Vieira" w:date="2018-05-19T03:28:00Z">
        <w:r w:rsidRPr="00D56A72" w:rsidDel="00903E7B">
          <w:rPr>
            <w:sz w:val="26"/>
            <w:szCs w:val="26"/>
            <w:rPrChange w:id="672" w:author="João Lourenço Teixeira Vieira" w:date="2018-05-19T04:05:00Z">
              <w:rPr>
                <w:sz w:val="26"/>
                <w:szCs w:val="26"/>
                <w:lang w:val="en-US"/>
              </w:rPr>
            </w:rPrChange>
          </w:rPr>
          <w:delText xml:space="preserve">f - </w:delText>
        </w:r>
        <m:oMath>
          <m:nary>
            <m:naryPr>
              <m:chr m:val="∑"/>
              <m:limLoc m:val="undOvr"/>
              <m:supHide m:val="1"/>
              <m:ctrlPr>
                <w:rPr>
                  <w:rFonts w:ascii="Cambria Math" w:hAnsi="Cambria Math"/>
                  <w:i/>
                  <w:sz w:val="26"/>
                  <w:szCs w:val="26"/>
                </w:rPr>
              </m:ctrlPr>
            </m:naryPr>
            <m:sub>
              <m:r>
                <w:rPr>
                  <w:rFonts w:ascii="Cambria Math" w:hAnsi="Cambria Math"/>
                  <w:sz w:val="26"/>
                  <w:szCs w:val="26"/>
                  <w:lang w:val="en-US"/>
                </w:rPr>
                <m:t>c</m:t>
              </m:r>
              <m:r>
                <w:rPr>
                  <w:rFonts w:ascii="Cambria Math" w:hAnsi="Cambria Math"/>
                  <w:sz w:val="26"/>
                  <w:szCs w:val="26"/>
                  <w:rPrChange w:id="673" w:author="João Lourenço Teixeira Vieira" w:date="2018-05-19T04:05:00Z">
                    <w:rPr>
                      <w:rFonts w:ascii="Cambria Math" w:hAnsi="Cambria Math"/>
                      <w:sz w:val="26"/>
                      <w:szCs w:val="26"/>
                      <w:lang w:val="en-US"/>
                    </w:rPr>
                  </w:rPrChange>
                </w:rPr>
                <m:t>∈</m:t>
              </m:r>
              <m:r>
                <w:rPr>
                  <w:rFonts w:ascii="Cambria Math" w:hAnsi="Cambria Math"/>
                  <w:sz w:val="26"/>
                  <w:szCs w:val="26"/>
                  <w:lang w:val="en-US"/>
                </w:rPr>
                <m:t>C</m:t>
              </m:r>
            </m:sub>
            <m:sup/>
            <m:e>
              <m:r>
                <m:rPr>
                  <m:nor/>
                </m:rPr>
                <w:rPr>
                  <w:rFonts w:ascii="Cambria Math" w:hAnsi="Cambria Math"/>
                  <w:sz w:val="26"/>
                  <w:szCs w:val="26"/>
                  <w:rPrChange w:id="674" w:author="João Lourenço Teixeira Vieira" w:date="2018-05-19T04:05:00Z">
                    <w:rPr>
                      <w:rFonts w:ascii="Cambria Math" w:hAnsi="Cambria Math"/>
                      <w:sz w:val="26"/>
                      <w:szCs w:val="26"/>
                      <w:lang w:val="en-US"/>
                    </w:rPr>
                  </w:rPrChange>
                </w:rPr>
                <m:t>[</m:t>
              </m:r>
              <m:nary>
                <m:naryPr>
                  <m:chr m:val="∑"/>
                  <m:limLoc m:val="undOvr"/>
                  <m:supHide m:val="1"/>
                  <m:ctrlPr>
                    <w:rPr>
                      <w:rFonts w:ascii="Cambria Math" w:hAnsi="Cambria Math"/>
                      <w:i/>
                      <w:sz w:val="26"/>
                      <w:szCs w:val="26"/>
                    </w:rPr>
                  </m:ctrlPr>
                </m:naryPr>
                <m:sub>
                  <m:r>
                    <w:rPr>
                      <w:rFonts w:ascii="Cambria Math" w:hAnsi="Cambria Math"/>
                      <w:sz w:val="26"/>
                      <w:szCs w:val="26"/>
                    </w:rPr>
                    <m:t>e</m:t>
                  </m:r>
                  <m:r>
                    <w:rPr>
                      <w:rFonts w:ascii="Cambria Math" w:hAnsi="Cambria Math"/>
                      <w:sz w:val="26"/>
                      <w:szCs w:val="26"/>
                      <w:rPrChange w:id="675" w:author="João Lourenço Teixeira Vieira" w:date="2018-05-19T04:05:00Z">
                        <w:rPr>
                          <w:rFonts w:ascii="Cambria Math" w:hAnsi="Cambria Math"/>
                          <w:sz w:val="26"/>
                          <w:szCs w:val="26"/>
                          <w:lang w:val="en-US"/>
                        </w:rPr>
                      </w:rPrChange>
                    </w:rPr>
                    <m:t>∈</m:t>
                  </m:r>
                  <m:r>
                    <w:rPr>
                      <w:rFonts w:ascii="Cambria Math" w:hAnsi="Cambria Math"/>
                      <w:sz w:val="26"/>
                      <w:szCs w:val="26"/>
                    </w:rPr>
                    <m:t>I</m:t>
                  </m:r>
                </m:sub>
                <m:sup/>
                <m:e>
                  <m:r>
                    <w:rPr>
                      <w:rFonts w:ascii="Cambria Math" w:hAnsi="Cambria Math"/>
                      <w:sz w:val="26"/>
                      <w:szCs w:val="26"/>
                    </w:rPr>
                    <m:t>wt</m:t>
                  </m:r>
                  <m:r>
                    <w:rPr>
                      <w:rFonts w:ascii="Cambria Math" w:hAnsi="Cambria Math"/>
                      <w:sz w:val="26"/>
                      <w:szCs w:val="26"/>
                      <w:rPrChange w:id="676" w:author="João Lourenço Teixeira Vieira" w:date="2018-05-19T04:05:00Z">
                        <w:rPr>
                          <w:rFonts w:ascii="Cambria Math" w:hAnsi="Cambria Math"/>
                          <w:sz w:val="26"/>
                          <w:szCs w:val="26"/>
                          <w:lang w:val="en-US"/>
                        </w:rPr>
                      </w:rPrChange>
                    </w:rPr>
                    <m:t>(</m:t>
                  </m:r>
                  <m:r>
                    <w:rPr>
                      <w:rFonts w:ascii="Cambria Math" w:hAnsi="Cambria Math"/>
                      <w:sz w:val="26"/>
                      <w:szCs w:val="26"/>
                    </w:rPr>
                    <m:t>e</m:t>
                  </m:r>
                  <m:r>
                    <w:rPr>
                      <w:rFonts w:ascii="Cambria Math" w:hAnsi="Cambria Math"/>
                      <w:sz w:val="26"/>
                      <w:szCs w:val="26"/>
                      <w:rPrChange w:id="677" w:author="João Lourenço Teixeira Vieira" w:date="2018-05-19T04:05:00Z">
                        <w:rPr>
                          <w:rFonts w:ascii="Cambria Math" w:hAnsi="Cambria Math"/>
                          <w:sz w:val="26"/>
                          <w:szCs w:val="26"/>
                          <w:lang w:val="en-US"/>
                        </w:rPr>
                      </w:rPrChange>
                    </w:rPr>
                    <m:t>)</m:t>
                  </m:r>
                </m:e>
              </m:nary>
            </m:e>
          </m:nary>
          <m:r>
            <w:rPr>
              <w:rFonts w:ascii="Cambria Math" w:hAnsi="Cambria Math"/>
              <w:sz w:val="26"/>
              <w:szCs w:val="26"/>
              <w:rPrChange w:id="678" w:author="João Lourenço Teixeira Vieira" w:date="2018-05-19T04:05:00Z">
                <w:rPr>
                  <w:rFonts w:ascii="Cambria Math" w:hAnsi="Cambria Math"/>
                  <w:sz w:val="26"/>
                  <w:szCs w:val="26"/>
                  <w:lang w:val="en-US"/>
                </w:rPr>
              </w:rPrChange>
            </w:rPr>
            <m:t>]</m:t>
          </m:r>
        </m:oMath>
      </w:del>
    </w:p>
    <w:p w14:paraId="1373F85A" w14:textId="233D5881" w:rsidR="00B41944" w:rsidRPr="00D56A72" w:rsidDel="00903E7B" w:rsidRDefault="03B39210" w:rsidP="03B39210">
      <w:pPr>
        <w:rPr>
          <w:del w:id="679" w:author="João Lourenço Teixeira Vieira" w:date="2018-05-19T03:28:00Z"/>
          <w:sz w:val="26"/>
          <w:szCs w:val="26"/>
          <w:rPrChange w:id="680" w:author="João Lourenço Teixeira Vieira" w:date="2018-05-19T04:05:00Z">
            <w:rPr>
              <w:del w:id="681" w:author="João Lourenço Teixeira Vieira" w:date="2018-05-19T03:28:00Z"/>
              <w:sz w:val="26"/>
              <w:szCs w:val="26"/>
            </w:rPr>
          </w:rPrChange>
        </w:rPr>
      </w:pPr>
      <w:del w:id="682" w:author="João Lourenço Teixeira Vieira" w:date="2018-05-19T03:28:00Z">
        <w:r w:rsidRPr="00D56A72" w:rsidDel="00903E7B">
          <w:rPr>
            <w:sz w:val="26"/>
            <w:szCs w:val="26"/>
            <w:rPrChange w:id="683" w:author="João Lourenço Teixeira Vieira" w:date="2018-05-19T04:05:00Z">
              <w:rPr>
                <w:sz w:val="26"/>
                <w:szCs w:val="26"/>
                <w:lang w:val="en-US"/>
              </w:rPr>
            </w:rPrChange>
          </w:rPr>
          <w:delText xml:space="preserve">g - </w:delText>
        </w:r>
        <m:oMath>
          <m:nary>
            <m:naryPr>
              <m:chr m:val="∑"/>
              <m:limLoc m:val="undOvr"/>
              <m:supHide m:val="1"/>
              <m:ctrlPr>
                <w:rPr>
                  <w:rFonts w:ascii="Cambria Math" w:hAnsi="Cambria Math"/>
                  <w:i/>
                  <w:sz w:val="26"/>
                  <w:szCs w:val="26"/>
                </w:rPr>
              </m:ctrlPr>
            </m:naryPr>
            <m:sub>
              <m:r>
                <w:rPr>
                  <w:rFonts w:ascii="Cambria Math" w:hAnsi="Cambria Math"/>
                  <w:sz w:val="26"/>
                  <w:szCs w:val="26"/>
                  <w:lang w:val="en-US"/>
                </w:rPr>
                <m:t>c</m:t>
              </m:r>
              <m:r>
                <w:rPr>
                  <w:rFonts w:ascii="Cambria Math" w:hAnsi="Cambria Math"/>
                  <w:sz w:val="26"/>
                  <w:szCs w:val="26"/>
                  <w:rPrChange w:id="684" w:author="João Lourenço Teixeira Vieira" w:date="2018-05-19T04:05:00Z">
                    <w:rPr>
                      <w:rFonts w:ascii="Cambria Math" w:hAnsi="Cambria Math"/>
                      <w:sz w:val="26"/>
                      <w:szCs w:val="26"/>
                      <w:lang w:val="en-US"/>
                    </w:rPr>
                  </w:rPrChange>
                </w:rPr>
                <m:t>∈</m:t>
              </m:r>
              <m:r>
                <w:rPr>
                  <w:rFonts w:ascii="Cambria Math" w:hAnsi="Cambria Math"/>
                  <w:sz w:val="26"/>
                  <w:szCs w:val="26"/>
                  <w:lang w:val="en-US"/>
                </w:rPr>
                <m:t>C</m:t>
              </m:r>
            </m:sub>
            <m:sup/>
            <m:e>
              <m:r>
                <w:rPr>
                  <w:rFonts w:ascii="Cambria Math" w:hAnsi="Cambria Math"/>
                  <w:sz w:val="26"/>
                  <w:szCs w:val="26"/>
                  <w:lang w:val="en-US"/>
                </w:rPr>
                <m:t>c</m:t>
              </m:r>
              <m:d>
                <m:dPr>
                  <m:ctrlPr>
                    <w:rPr>
                      <w:rFonts w:ascii="Cambria Math" w:hAnsi="Cambria Math"/>
                      <w:i/>
                      <w:sz w:val="26"/>
                      <w:szCs w:val="26"/>
                    </w:rPr>
                  </m:ctrlPr>
                </m:dPr>
                <m:e>
                  <m:r>
                    <w:rPr>
                      <w:rFonts w:ascii="Cambria Math" w:hAnsi="Cambria Math"/>
                      <w:sz w:val="26"/>
                      <w:szCs w:val="26"/>
                      <w:lang w:val="en-US"/>
                    </w:rPr>
                    <m:t>tp</m:t>
                  </m:r>
                </m:e>
              </m:d>
            </m:e>
          </m:nary>
        </m:oMath>
        <w:r w:rsidR="00C308CF" w:rsidRPr="00D56A72" w:rsidDel="00903E7B">
          <w:rPr>
            <w:sz w:val="26"/>
            <w:szCs w:val="26"/>
            <w:rPrChange w:id="685" w:author="João Lourenço Teixeira Vieira" w:date="2018-05-19T04:05:00Z">
              <w:rPr>
                <w:sz w:val="26"/>
                <w:szCs w:val="26"/>
              </w:rPr>
            </w:rPrChange>
          </w:rPr>
          <w:delText xml:space="preserve"> </w:delText>
        </w:r>
      </w:del>
    </w:p>
    <w:p w14:paraId="7E90125E" w14:textId="169B286B" w:rsidR="00B85969" w:rsidRPr="00D37968" w:rsidDel="00903E7B" w:rsidRDefault="00A05E02" w:rsidP="03B39210">
      <w:pPr>
        <w:rPr>
          <w:del w:id="686" w:author="João Lourenço Teixeira Vieira" w:date="2018-05-19T03:28:00Z"/>
          <w:color w:val="FF0000"/>
          <w:sz w:val="26"/>
          <w:szCs w:val="26"/>
        </w:rPr>
      </w:pPr>
      <w:del w:id="687" w:author="João Lourenço Teixeira Vieira" w:date="2018-05-19T03:28:00Z">
        <w:r w:rsidRPr="00D56A72" w:rsidDel="00903E7B">
          <w:rPr>
            <w:sz w:val="26"/>
            <w:szCs w:val="26"/>
            <w:rPrChange w:id="688" w:author="João Lourenço Teixeira Vieira" w:date="2018-05-19T04:05:00Z">
              <w:rPr>
                <w:sz w:val="26"/>
                <w:szCs w:val="26"/>
              </w:rPr>
            </w:rPrChange>
          </w:rPr>
          <w:tab/>
        </w:r>
        <w:r w:rsidR="03B39210" w:rsidRPr="03B39210" w:rsidDel="00903E7B">
          <w:rPr>
            <w:sz w:val="26"/>
            <w:szCs w:val="26"/>
          </w:rPr>
          <w:delText>No programa implementado foi privilegiada a maximização do número de passageiros sobre a minimização do tempo</w:delText>
        </w:r>
        <w:r w:rsidR="0071238C" w:rsidDel="00903E7B">
          <w:rPr>
            <w:sz w:val="26"/>
            <w:szCs w:val="26"/>
          </w:rPr>
          <w:delText>, como é descrito</w:delText>
        </w:r>
        <w:r w:rsidR="005C7951" w:rsidDel="00903E7B">
          <w:rPr>
            <w:sz w:val="26"/>
            <w:szCs w:val="26"/>
          </w:rPr>
          <w:delText xml:space="preserve"> na explicação do algoritmo implementado.</w:delText>
        </w:r>
        <w:r w:rsidR="03B39210" w:rsidRPr="03B39210" w:rsidDel="00903E7B">
          <w:rPr>
            <w:sz w:val="26"/>
            <w:szCs w:val="26"/>
          </w:rPr>
          <w:delText xml:space="preserve"> </w:delText>
        </w:r>
      </w:del>
    </w:p>
    <w:p w14:paraId="781D9901" w14:textId="596A477E" w:rsidR="00B343A4" w:rsidRDefault="006F413E" w:rsidP="00337EBA">
      <w:pPr>
        <w:rPr>
          <w:sz w:val="26"/>
          <w:szCs w:val="26"/>
        </w:rPr>
      </w:pPr>
      <w:del w:id="689" w:author="João Lourenço Teixeira Vieira" w:date="2018-05-19T03:28:00Z">
        <w:r w:rsidDel="00903E7B">
          <w:rPr>
            <w:sz w:val="26"/>
            <w:szCs w:val="26"/>
          </w:rPr>
          <w:delText xml:space="preserve"> </w:delText>
        </w:r>
      </w:del>
    </w:p>
    <w:p w14:paraId="2283BB1E" w14:textId="4CA6327A" w:rsidR="0028040E" w:rsidRPr="0028040E" w:rsidRDefault="00B343A4" w:rsidP="03B39210">
      <w:pPr>
        <w:pStyle w:val="Heading1"/>
        <w:rPr>
          <w:color w:val="FF0000"/>
        </w:rPr>
      </w:pPr>
      <w:r>
        <w:rPr>
          <w:sz w:val="26"/>
          <w:szCs w:val="26"/>
        </w:rPr>
        <w:br w:type="page"/>
      </w:r>
      <w:bookmarkStart w:id="690" w:name="_Toc511240327"/>
      <w:bookmarkStart w:id="691" w:name="_Toc514466330"/>
      <w:r w:rsidR="03B39210">
        <w:lastRenderedPageBreak/>
        <w:t>Descrição da solução</w:t>
      </w:r>
      <w:bookmarkStart w:id="692" w:name="_Toc511244526"/>
      <w:bookmarkEnd w:id="690"/>
      <w:bookmarkEnd w:id="691"/>
      <w:bookmarkEnd w:id="692"/>
    </w:p>
    <w:p w14:paraId="6148433F" w14:textId="77777777" w:rsidR="00452684" w:rsidRDefault="00452684" w:rsidP="00FF0490"/>
    <w:p w14:paraId="2C48B61C" w14:textId="77777777" w:rsidR="00452684" w:rsidRDefault="03B39210" w:rsidP="00E4339B">
      <w:pPr>
        <w:pStyle w:val="Heading2"/>
      </w:pPr>
      <w:bookmarkStart w:id="693" w:name="_Toc511240328"/>
      <w:bookmarkStart w:id="694" w:name="_Toc511244527"/>
      <w:bookmarkStart w:id="695" w:name="_Toc514466331"/>
      <w:r>
        <w:t>Estruturas de dados utilizadas</w:t>
      </w:r>
      <w:bookmarkEnd w:id="693"/>
      <w:bookmarkEnd w:id="694"/>
      <w:bookmarkEnd w:id="695"/>
    </w:p>
    <w:p w14:paraId="7C7F0B10" w14:textId="77777777" w:rsidR="002B0DC1" w:rsidRDefault="002B0DC1" w:rsidP="00FF0490">
      <w:pPr>
        <w:rPr>
          <w:sz w:val="26"/>
          <w:szCs w:val="26"/>
        </w:rPr>
      </w:pPr>
    </w:p>
    <w:p w14:paraId="30D85C2D" w14:textId="77777777" w:rsidR="002B0DC1" w:rsidRDefault="03B39210" w:rsidP="00E4339B">
      <w:pPr>
        <w:pStyle w:val="Heading3"/>
      </w:pPr>
      <w:bookmarkStart w:id="696" w:name="_Toc511240329"/>
      <w:bookmarkStart w:id="697" w:name="_Toc511244528"/>
      <w:bookmarkStart w:id="698" w:name="_Toc514466332"/>
      <w:r>
        <w:t>Representação de um grafo adequado ao problema</w:t>
      </w:r>
      <w:bookmarkEnd w:id="696"/>
      <w:bookmarkEnd w:id="697"/>
      <w:bookmarkEnd w:id="698"/>
    </w:p>
    <w:p w14:paraId="7754EB75" w14:textId="77777777" w:rsidR="002B0DC1" w:rsidRDefault="03B39210" w:rsidP="00E4339B">
      <w:pPr>
        <w:pStyle w:val="Heading4"/>
      </w:pPr>
      <w:proofErr w:type="spellStart"/>
      <w:r>
        <w:t>Vertex</w:t>
      </w:r>
      <w:proofErr w:type="spellEnd"/>
    </w:p>
    <w:p w14:paraId="0FD9E1CA" w14:textId="3BA11082" w:rsidR="00C06220" w:rsidDel="00A501CB" w:rsidRDefault="03B39210">
      <w:pPr>
        <w:rPr>
          <w:del w:id="699" w:author="João Lourenço Teixeira Vieira" w:date="2018-05-19T03:35:00Z"/>
          <w:sz w:val="26"/>
          <w:szCs w:val="26"/>
        </w:rPr>
      </w:pPr>
      <w:r w:rsidRPr="03B39210">
        <w:rPr>
          <w:sz w:val="26"/>
          <w:szCs w:val="26"/>
        </w:rPr>
        <w:t xml:space="preserve">A classe </w:t>
      </w:r>
      <w:proofErr w:type="spellStart"/>
      <w:r w:rsidRPr="03212AC7">
        <w:rPr>
          <w:i/>
          <w:sz w:val="26"/>
          <w:szCs w:val="26"/>
        </w:rPr>
        <w:t>Vertex</w:t>
      </w:r>
      <w:proofErr w:type="spellEnd"/>
      <w:r w:rsidRPr="03212AC7">
        <w:rPr>
          <w:i/>
          <w:sz w:val="26"/>
          <w:szCs w:val="26"/>
        </w:rPr>
        <w:t xml:space="preserve"> </w:t>
      </w:r>
      <w:r w:rsidRPr="03B39210">
        <w:rPr>
          <w:sz w:val="26"/>
          <w:szCs w:val="26"/>
        </w:rPr>
        <w:t xml:space="preserve">representa um vértice de um grafo. No contexto apresentado representa uma via de ligação entre dois pontos do mapa. </w:t>
      </w:r>
      <w:del w:id="700" w:author="João Lourenço Teixeira Vieira" w:date="2018-05-19T03:35:00Z">
        <w:r w:rsidRPr="03B39210" w:rsidDel="00A501CB">
          <w:rPr>
            <w:sz w:val="26"/>
            <w:szCs w:val="26"/>
          </w:rPr>
          <w:delText>Cada vértice é caracterizado por:</w:delText>
        </w:r>
      </w:del>
    </w:p>
    <w:p w14:paraId="34B7C6A5" w14:textId="0925680E" w:rsidR="00C06220" w:rsidDel="00A501CB" w:rsidRDefault="03B39210">
      <w:pPr>
        <w:rPr>
          <w:del w:id="701" w:author="João Lourenço Teixeira Vieira" w:date="2018-05-19T03:35:00Z"/>
          <w:sz w:val="26"/>
          <w:szCs w:val="26"/>
        </w:rPr>
        <w:pPrChange w:id="702" w:author="João Lourenço Teixeira Vieira" w:date="2018-05-19T03:35:00Z">
          <w:pPr>
            <w:pStyle w:val="ListParagraph"/>
            <w:numPr>
              <w:numId w:val="21"/>
            </w:numPr>
            <w:ind w:hanging="360"/>
          </w:pPr>
        </w:pPrChange>
      </w:pPr>
      <w:del w:id="703" w:author="João Lourenço Teixeira Vieira" w:date="2018-05-19T03:35:00Z">
        <w:r w:rsidRPr="33D3EC67" w:rsidDel="00A501CB">
          <w:rPr>
            <w:i/>
            <w:sz w:val="26"/>
            <w:szCs w:val="26"/>
          </w:rPr>
          <w:delText>vertexId</w:delText>
        </w:r>
        <w:r w:rsidRPr="03B39210" w:rsidDel="00A501CB">
          <w:rPr>
            <w:sz w:val="26"/>
            <w:szCs w:val="26"/>
          </w:rPr>
          <w:delText xml:space="preserve"> </w:delText>
        </w:r>
        <w:r w:rsidR="0001769F" w:rsidRPr="03B39210" w:rsidDel="00A501CB">
          <w:rPr>
            <w:sz w:val="26"/>
            <w:szCs w:val="26"/>
          </w:rPr>
          <w:delText>–</w:delText>
        </w:r>
        <w:r w:rsidRPr="03B39210" w:rsidDel="00A501CB">
          <w:rPr>
            <w:sz w:val="26"/>
            <w:szCs w:val="26"/>
          </w:rPr>
          <w:delText xml:space="preserve"> identificador único de um vértice. Este é atributo tem relevância na implementação do GraphViewer</w:delText>
        </w:r>
      </w:del>
    </w:p>
    <w:p w14:paraId="094C6DA1" w14:textId="4A50A1E5" w:rsidR="00C86283" w:rsidDel="00A501CB" w:rsidRDefault="03B39210">
      <w:pPr>
        <w:rPr>
          <w:del w:id="704" w:author="João Lourenço Teixeira Vieira" w:date="2018-05-19T03:35:00Z"/>
          <w:sz w:val="26"/>
          <w:szCs w:val="26"/>
        </w:rPr>
        <w:pPrChange w:id="705" w:author="João Lourenço Teixeira Vieira" w:date="2018-05-19T03:35:00Z">
          <w:pPr>
            <w:pStyle w:val="ListParagraph"/>
            <w:numPr>
              <w:numId w:val="21"/>
            </w:numPr>
            <w:ind w:hanging="360"/>
          </w:pPr>
        </w:pPrChange>
      </w:pPr>
      <w:del w:id="706" w:author="João Lourenço Teixeira Vieira" w:date="2018-05-19T03:35:00Z">
        <w:r w:rsidRPr="33D3EC67" w:rsidDel="00A501CB">
          <w:rPr>
            <w:i/>
            <w:sz w:val="26"/>
            <w:szCs w:val="26"/>
          </w:rPr>
          <w:delText xml:space="preserve">lastVertexId </w:delText>
        </w:r>
        <w:r w:rsidR="0001769F" w:rsidRPr="03B39210" w:rsidDel="00A501CB">
          <w:rPr>
            <w:sz w:val="26"/>
            <w:szCs w:val="26"/>
          </w:rPr>
          <w:delText>–</w:delText>
        </w:r>
        <w:r w:rsidRPr="03B39210" w:rsidDel="00A501CB">
          <w:rPr>
            <w:sz w:val="26"/>
            <w:szCs w:val="26"/>
          </w:rPr>
          <w:delText xml:space="preserve"> permite a incrementação estática do vertexId cada vez que um novo vértice é construído. Armazena a informação do último vertexId criado</w:delText>
        </w:r>
      </w:del>
    </w:p>
    <w:p w14:paraId="54166A1E" w14:textId="787FF668" w:rsidR="00C86283" w:rsidDel="00A501CB" w:rsidRDefault="0001769F">
      <w:pPr>
        <w:rPr>
          <w:del w:id="707" w:author="João Lourenço Teixeira Vieira" w:date="2018-05-19T03:35:00Z"/>
          <w:sz w:val="26"/>
          <w:szCs w:val="26"/>
        </w:rPr>
        <w:pPrChange w:id="708" w:author="João Lourenço Teixeira Vieira" w:date="2018-05-19T03:35:00Z">
          <w:pPr>
            <w:pStyle w:val="ListParagraph"/>
            <w:numPr>
              <w:numId w:val="21"/>
            </w:numPr>
            <w:ind w:hanging="360"/>
          </w:pPr>
        </w:pPrChange>
      </w:pPr>
      <w:del w:id="709" w:author="João Lourenço Teixeira Vieira" w:date="2018-05-19T03:35:00Z">
        <w:r w:rsidRPr="33D3EC67" w:rsidDel="00A501CB">
          <w:rPr>
            <w:i/>
            <w:sz w:val="26"/>
            <w:szCs w:val="26"/>
          </w:rPr>
          <w:delText>i</w:delText>
        </w:r>
        <w:r w:rsidR="03B39210" w:rsidRPr="33D3EC67" w:rsidDel="00A501CB">
          <w:rPr>
            <w:i/>
            <w:sz w:val="26"/>
            <w:szCs w:val="26"/>
          </w:rPr>
          <w:delText xml:space="preserve">nfo </w:delText>
        </w:r>
        <w:r w:rsidRPr="03B39210" w:rsidDel="00A501CB">
          <w:rPr>
            <w:sz w:val="26"/>
            <w:szCs w:val="26"/>
          </w:rPr>
          <w:delText>–</w:delText>
        </w:r>
        <w:r w:rsidR="03B39210" w:rsidRPr="03B39210" w:rsidDel="00A501CB">
          <w:rPr>
            <w:sz w:val="26"/>
            <w:szCs w:val="26"/>
          </w:rPr>
          <w:delText xml:space="preserve"> informação única de um vértice. Funciona como outro tipo de identificador</w:delText>
        </w:r>
      </w:del>
    </w:p>
    <w:p w14:paraId="7AF1D650" w14:textId="2C808214" w:rsidR="00C86283" w:rsidDel="00A501CB" w:rsidRDefault="0001769F">
      <w:pPr>
        <w:rPr>
          <w:del w:id="710" w:author="João Lourenço Teixeira Vieira" w:date="2018-05-19T03:35:00Z"/>
          <w:sz w:val="26"/>
          <w:szCs w:val="26"/>
        </w:rPr>
        <w:pPrChange w:id="711" w:author="João Lourenço Teixeira Vieira" w:date="2018-05-19T03:35:00Z">
          <w:pPr>
            <w:pStyle w:val="ListParagraph"/>
            <w:numPr>
              <w:numId w:val="21"/>
            </w:numPr>
            <w:ind w:hanging="360"/>
          </w:pPr>
        </w:pPrChange>
      </w:pPr>
      <w:del w:id="712" w:author="João Lourenço Teixeira Vieira" w:date="2018-05-19T03:35:00Z">
        <w:r w:rsidRPr="33D3EC67" w:rsidDel="00A501CB">
          <w:rPr>
            <w:i/>
            <w:sz w:val="26"/>
            <w:szCs w:val="26"/>
          </w:rPr>
          <w:delText xml:space="preserve">x </w:delText>
        </w:r>
        <w:r w:rsidRPr="03B39210" w:rsidDel="00A501CB">
          <w:rPr>
            <w:sz w:val="26"/>
            <w:szCs w:val="26"/>
          </w:rPr>
          <w:delText>–</w:delText>
        </w:r>
        <w:r w:rsidR="03B39210" w:rsidRPr="03B39210" w:rsidDel="00A501CB">
          <w:rPr>
            <w:sz w:val="26"/>
            <w:szCs w:val="26"/>
          </w:rPr>
          <w:delText xml:space="preserve">  coordenada x do vértice. Relevante na implementação do GraphViewer</w:delText>
        </w:r>
      </w:del>
    </w:p>
    <w:p w14:paraId="2AB7BDF7" w14:textId="79625E0D" w:rsidR="00C86283" w:rsidDel="00A501CB" w:rsidRDefault="0001769F">
      <w:pPr>
        <w:rPr>
          <w:del w:id="713" w:author="João Lourenço Teixeira Vieira" w:date="2018-05-19T03:35:00Z"/>
          <w:sz w:val="26"/>
          <w:szCs w:val="26"/>
        </w:rPr>
        <w:pPrChange w:id="714" w:author="João Lourenço Teixeira Vieira" w:date="2018-05-19T03:35:00Z">
          <w:pPr>
            <w:pStyle w:val="ListParagraph"/>
            <w:numPr>
              <w:numId w:val="21"/>
            </w:numPr>
            <w:ind w:hanging="360"/>
          </w:pPr>
        </w:pPrChange>
      </w:pPr>
      <w:del w:id="715" w:author="João Lourenço Teixeira Vieira" w:date="2018-05-19T03:35:00Z">
        <w:r w:rsidRPr="33D3EC67" w:rsidDel="00A501CB">
          <w:rPr>
            <w:i/>
            <w:sz w:val="26"/>
            <w:szCs w:val="26"/>
          </w:rPr>
          <w:delText>y</w:delText>
        </w:r>
        <w:r w:rsidR="03B39210" w:rsidRPr="33D3EC67" w:rsidDel="00A501CB">
          <w:rPr>
            <w:i/>
            <w:sz w:val="26"/>
            <w:szCs w:val="26"/>
          </w:rPr>
          <w:delText xml:space="preserve"> </w:delText>
        </w:r>
        <w:r w:rsidRPr="03B39210" w:rsidDel="00A501CB">
          <w:rPr>
            <w:sz w:val="26"/>
            <w:szCs w:val="26"/>
          </w:rPr>
          <w:delText>–</w:delText>
        </w:r>
        <w:r w:rsidR="03B39210" w:rsidRPr="03B39210" w:rsidDel="00A501CB">
          <w:rPr>
            <w:sz w:val="26"/>
            <w:szCs w:val="26"/>
          </w:rPr>
          <w:delText xml:space="preserve"> coordenada y do vértice. Relevante na implementação do GraphViewer</w:delText>
        </w:r>
      </w:del>
    </w:p>
    <w:p w14:paraId="65FF6CCB" w14:textId="0C508F7A" w:rsidR="00C86283" w:rsidDel="00A501CB" w:rsidRDefault="03B39210">
      <w:pPr>
        <w:rPr>
          <w:del w:id="716" w:author="João Lourenço Teixeira Vieira" w:date="2018-05-19T03:35:00Z"/>
          <w:sz w:val="26"/>
          <w:szCs w:val="26"/>
        </w:rPr>
        <w:pPrChange w:id="717" w:author="João Lourenço Teixeira Vieira" w:date="2018-05-19T03:35:00Z">
          <w:pPr>
            <w:pStyle w:val="ListParagraph"/>
            <w:numPr>
              <w:numId w:val="21"/>
            </w:numPr>
            <w:ind w:hanging="360"/>
          </w:pPr>
        </w:pPrChange>
      </w:pPr>
      <w:del w:id="718" w:author="João Lourenço Teixeira Vieira" w:date="2018-05-19T03:35:00Z">
        <w:r w:rsidRPr="33D3EC67" w:rsidDel="00A501CB">
          <w:rPr>
            <w:i/>
            <w:sz w:val="26"/>
            <w:szCs w:val="26"/>
          </w:rPr>
          <w:delText xml:space="preserve">adj </w:delText>
        </w:r>
        <w:r w:rsidR="0001769F" w:rsidRPr="03B39210" w:rsidDel="00A501CB">
          <w:rPr>
            <w:sz w:val="26"/>
            <w:szCs w:val="26"/>
          </w:rPr>
          <w:delText>–</w:delText>
        </w:r>
        <w:r w:rsidRPr="03B39210" w:rsidDel="00A501CB">
          <w:rPr>
            <w:sz w:val="26"/>
            <w:szCs w:val="26"/>
          </w:rPr>
          <w:delText xml:space="preserve"> vetor de apontadores para as arestas adjacentes ao vértice</w:delText>
        </w:r>
      </w:del>
    </w:p>
    <w:p w14:paraId="183482F6" w14:textId="1826CF48" w:rsidR="00C86283" w:rsidRPr="008112B8" w:rsidDel="00A501CB" w:rsidRDefault="03B39210">
      <w:pPr>
        <w:rPr>
          <w:del w:id="719" w:author="João Lourenço Teixeira Vieira" w:date="2018-05-19T03:35:00Z"/>
          <w:sz w:val="26"/>
          <w:szCs w:val="26"/>
        </w:rPr>
        <w:pPrChange w:id="720" w:author="João Lourenço Teixeira Vieira" w:date="2018-05-19T03:35:00Z">
          <w:pPr>
            <w:pStyle w:val="ListParagraph"/>
            <w:numPr>
              <w:numId w:val="21"/>
            </w:numPr>
            <w:ind w:hanging="360"/>
          </w:pPr>
        </w:pPrChange>
      </w:pPr>
      <w:del w:id="721" w:author="João Lourenço Teixeira Vieira" w:date="2018-05-19T03:35:00Z">
        <w:r w:rsidRPr="33D3EC67" w:rsidDel="00A501CB">
          <w:rPr>
            <w:i/>
            <w:sz w:val="26"/>
            <w:szCs w:val="26"/>
          </w:rPr>
          <w:delText xml:space="preserve">notConnected </w:delText>
        </w:r>
        <w:r w:rsidR="0001769F" w:rsidRPr="03B39210" w:rsidDel="00A501CB">
          <w:rPr>
            <w:sz w:val="26"/>
            <w:szCs w:val="26"/>
          </w:rPr>
          <w:delText>–</w:delText>
        </w:r>
        <w:r w:rsidRPr="03B39210" w:rsidDel="00A501CB">
          <w:rPr>
            <w:sz w:val="26"/>
            <w:szCs w:val="26"/>
          </w:rPr>
          <w:delText xml:space="preserve"> vetor de apontadores para os vértices que não estão ligados a este vértice</w:delText>
        </w:r>
      </w:del>
    </w:p>
    <w:p w14:paraId="3190DA5B" w14:textId="1E64E85F" w:rsidR="00C86283" w:rsidDel="00A501CB" w:rsidRDefault="03B39210">
      <w:pPr>
        <w:rPr>
          <w:del w:id="722" w:author="João Lourenço Teixeira Vieira" w:date="2018-05-19T03:35:00Z"/>
          <w:sz w:val="26"/>
          <w:szCs w:val="26"/>
        </w:rPr>
        <w:pPrChange w:id="723" w:author="João Lourenço Teixeira Vieira" w:date="2018-05-19T03:35:00Z">
          <w:pPr>
            <w:pStyle w:val="ListParagraph"/>
            <w:numPr>
              <w:numId w:val="21"/>
            </w:numPr>
            <w:ind w:hanging="360"/>
          </w:pPr>
        </w:pPrChange>
      </w:pPr>
      <w:del w:id="724" w:author="João Lourenço Teixeira Vieira" w:date="2018-05-19T03:35:00Z">
        <w:r w:rsidRPr="4B6F080E" w:rsidDel="00A501CB">
          <w:rPr>
            <w:i/>
            <w:sz w:val="26"/>
            <w:szCs w:val="26"/>
          </w:rPr>
          <w:delText xml:space="preserve">distance </w:delText>
        </w:r>
        <w:r w:rsidR="0001769F" w:rsidRPr="03B39210" w:rsidDel="00A501CB">
          <w:rPr>
            <w:sz w:val="26"/>
            <w:szCs w:val="26"/>
          </w:rPr>
          <w:delText>–</w:delText>
        </w:r>
        <w:r w:rsidRPr="03B39210" w:rsidDel="00A501CB">
          <w:rPr>
            <w:sz w:val="26"/>
            <w:szCs w:val="26"/>
          </w:rPr>
          <w:delText xml:space="preserve"> </w:delText>
        </w:r>
        <w:r w:rsidR="7AA7D366" w:rsidRPr="03B39210" w:rsidDel="00A501CB">
          <w:rPr>
            <w:sz w:val="26"/>
            <w:szCs w:val="26"/>
          </w:rPr>
          <w:delText xml:space="preserve">soma total dos pesos das arestas entre o vértice </w:delText>
        </w:r>
        <w:r w:rsidR="3CFB6305" w:rsidRPr="03B39210" w:rsidDel="00A501CB">
          <w:rPr>
            <w:sz w:val="26"/>
            <w:szCs w:val="26"/>
          </w:rPr>
          <w:delText>original</w:delText>
        </w:r>
        <w:r w:rsidR="7AA7D366" w:rsidRPr="03B39210" w:rsidDel="00A501CB">
          <w:rPr>
            <w:sz w:val="26"/>
            <w:szCs w:val="26"/>
          </w:rPr>
          <w:delText xml:space="preserve"> e o vérti</w:delText>
        </w:r>
        <w:r w:rsidR="3CFB6305" w:rsidRPr="03B39210" w:rsidDel="00A501CB">
          <w:rPr>
            <w:sz w:val="26"/>
            <w:szCs w:val="26"/>
          </w:rPr>
          <w:delText xml:space="preserve">ce </w:delText>
        </w:r>
        <w:r w:rsidR="7AA7D366" w:rsidRPr="03B39210" w:rsidDel="00A501CB">
          <w:rPr>
            <w:sz w:val="26"/>
            <w:szCs w:val="26"/>
          </w:rPr>
          <w:delText>atual</w:delText>
        </w:r>
      </w:del>
    </w:p>
    <w:p w14:paraId="1D15975F" w14:textId="779EE6CA" w:rsidR="00C86283" w:rsidDel="00A501CB" w:rsidRDefault="03B39210">
      <w:pPr>
        <w:rPr>
          <w:del w:id="725" w:author="João Lourenço Teixeira Vieira" w:date="2018-05-19T03:35:00Z"/>
          <w:sz w:val="26"/>
          <w:szCs w:val="26"/>
        </w:rPr>
        <w:pPrChange w:id="726" w:author="João Lourenço Teixeira Vieira" w:date="2018-05-19T03:35:00Z">
          <w:pPr>
            <w:pStyle w:val="ListParagraph"/>
            <w:numPr>
              <w:numId w:val="21"/>
            </w:numPr>
            <w:ind w:hanging="360"/>
          </w:pPr>
        </w:pPrChange>
      </w:pPr>
      <w:del w:id="727" w:author="João Lourenço Teixeira Vieira" w:date="2018-05-19T03:35:00Z">
        <w:r w:rsidRPr="03B39210" w:rsidDel="00A501CB">
          <w:rPr>
            <w:sz w:val="26"/>
            <w:szCs w:val="26"/>
          </w:rPr>
          <w:delText xml:space="preserve">time </w:delText>
        </w:r>
        <w:r w:rsidR="0001769F" w:rsidRPr="03B39210" w:rsidDel="00A501CB">
          <w:rPr>
            <w:sz w:val="26"/>
            <w:szCs w:val="26"/>
          </w:rPr>
          <w:delText>–</w:delText>
        </w:r>
        <w:r w:rsidRPr="03B39210" w:rsidDel="00A501CB">
          <w:rPr>
            <w:sz w:val="26"/>
            <w:szCs w:val="26"/>
          </w:rPr>
          <w:delText xml:space="preserve"> </w:delText>
        </w:r>
        <w:r w:rsidR="4C738A3D" w:rsidRPr="03B39210" w:rsidDel="00A501CB">
          <w:rPr>
            <w:sz w:val="26"/>
            <w:szCs w:val="26"/>
          </w:rPr>
          <w:delText>tempo total entre o vértice de partida e o v</w:delText>
        </w:r>
        <w:r w:rsidR="7AA7D366" w:rsidRPr="03B39210" w:rsidDel="00A501CB">
          <w:rPr>
            <w:sz w:val="26"/>
            <w:szCs w:val="26"/>
          </w:rPr>
          <w:delText>értice atual</w:delText>
        </w:r>
      </w:del>
    </w:p>
    <w:p w14:paraId="605CE7D5" w14:textId="5375558C" w:rsidR="00C86283" w:rsidDel="00A501CB" w:rsidRDefault="03B39210">
      <w:pPr>
        <w:rPr>
          <w:del w:id="728" w:author="João Lourenço Teixeira Vieira" w:date="2018-05-19T03:35:00Z"/>
          <w:sz w:val="26"/>
          <w:szCs w:val="26"/>
        </w:rPr>
        <w:pPrChange w:id="729" w:author="João Lourenço Teixeira Vieira" w:date="2018-05-19T03:35:00Z">
          <w:pPr>
            <w:pStyle w:val="ListParagraph"/>
            <w:numPr>
              <w:numId w:val="21"/>
            </w:numPr>
            <w:ind w:hanging="360"/>
          </w:pPr>
        </w:pPrChange>
      </w:pPr>
      <w:del w:id="730" w:author="João Lourenço Teixeira Vieira" w:date="2018-05-19T03:35:00Z">
        <w:r w:rsidRPr="4B6F080E" w:rsidDel="00A501CB">
          <w:rPr>
            <w:i/>
            <w:sz w:val="26"/>
            <w:szCs w:val="26"/>
          </w:rPr>
          <w:delText xml:space="preserve">previous </w:delText>
        </w:r>
        <w:r w:rsidR="0001769F" w:rsidRPr="03B39210" w:rsidDel="00A501CB">
          <w:rPr>
            <w:sz w:val="26"/>
            <w:szCs w:val="26"/>
          </w:rPr>
          <w:delText>–</w:delText>
        </w:r>
        <w:r w:rsidRPr="03B39210" w:rsidDel="00A501CB">
          <w:rPr>
            <w:sz w:val="26"/>
            <w:szCs w:val="26"/>
          </w:rPr>
          <w:delText xml:space="preserve"> apontador do vértice do qual se partiu para se chegar ao vértice em questão</w:delText>
        </w:r>
      </w:del>
    </w:p>
    <w:p w14:paraId="6736CBCA" w14:textId="72342825" w:rsidR="00C86283" w:rsidDel="00A501CB" w:rsidRDefault="00C86283">
      <w:pPr>
        <w:rPr>
          <w:del w:id="731" w:author="João Lourenço Teixeira Vieira" w:date="2018-05-19T03:35:00Z"/>
          <w:sz w:val="26"/>
          <w:szCs w:val="26"/>
        </w:rPr>
        <w:pPrChange w:id="732" w:author="João Lourenço Teixeira Vieira" w:date="2018-05-19T03:35:00Z">
          <w:pPr>
            <w:pStyle w:val="ListParagraph"/>
            <w:numPr>
              <w:numId w:val="21"/>
            </w:numPr>
            <w:ind w:hanging="360"/>
          </w:pPr>
        </w:pPrChange>
      </w:pPr>
      <w:del w:id="733" w:author="João Lourenço Teixeira Vieira" w:date="2018-05-19T03:35:00Z">
        <w:r w:rsidRPr="4B6F080E" w:rsidDel="00A501CB">
          <w:rPr>
            <w:i/>
            <w:sz w:val="26"/>
            <w:szCs w:val="26"/>
          </w:rPr>
          <w:delText xml:space="preserve">queueIndex </w:delText>
        </w:r>
        <w:r w:rsidR="0001769F" w:rsidRPr="03B39210" w:rsidDel="00A501CB">
          <w:rPr>
            <w:sz w:val="26"/>
            <w:szCs w:val="26"/>
          </w:rPr>
          <w:delText>–</w:delText>
        </w:r>
        <w:r w:rsidR="000135FE" w:rsidDel="00A501CB">
          <w:rPr>
            <w:sz w:val="26"/>
            <w:szCs w:val="26"/>
          </w:rPr>
          <w:delText xml:space="preserve"> auxiliar que permite a utilização de </w:delText>
        </w:r>
        <w:r w:rsidR="000135FE" w:rsidRPr="03B39210" w:rsidDel="00A501CB">
          <w:rPr>
            <w:i/>
            <w:iCs/>
            <w:sz w:val="26"/>
            <w:szCs w:val="26"/>
          </w:rPr>
          <w:delText>MutablePriorityQueue</w:delText>
        </w:r>
        <w:r w:rsidR="003D41DE" w:rsidRPr="03B39210" w:rsidDel="00A501CB">
          <w:rPr>
            <w:rStyle w:val="FootnoteReference"/>
            <w:i/>
            <w:iCs/>
            <w:sz w:val="26"/>
            <w:szCs w:val="26"/>
          </w:rPr>
          <w:footnoteReference w:id="3"/>
        </w:r>
      </w:del>
    </w:p>
    <w:p w14:paraId="1A1B0EC3" w14:textId="3D65FFEE" w:rsidR="00C86283" w:rsidRPr="00C06220" w:rsidDel="00A501CB" w:rsidRDefault="03B39210">
      <w:pPr>
        <w:rPr>
          <w:del w:id="736" w:author="João Lourenço Teixeira Vieira" w:date="2018-05-19T03:35:00Z"/>
          <w:sz w:val="26"/>
          <w:szCs w:val="26"/>
        </w:rPr>
        <w:pPrChange w:id="737" w:author="João Lourenço Teixeira Vieira" w:date="2018-05-19T03:35:00Z">
          <w:pPr>
            <w:pStyle w:val="ListParagraph"/>
            <w:numPr>
              <w:numId w:val="21"/>
            </w:numPr>
            <w:ind w:hanging="360"/>
          </w:pPr>
        </w:pPrChange>
      </w:pPr>
      <w:del w:id="738" w:author="João Lourenço Teixeira Vieira" w:date="2018-05-19T03:35:00Z">
        <w:r w:rsidRPr="4B6F080E" w:rsidDel="00A501CB">
          <w:rPr>
            <w:i/>
            <w:sz w:val="26"/>
            <w:szCs w:val="26"/>
          </w:rPr>
          <w:delText xml:space="preserve">pickedUp </w:delText>
        </w:r>
        <w:r w:rsidR="0001769F" w:rsidRPr="03B39210" w:rsidDel="00A501CB">
          <w:rPr>
            <w:sz w:val="26"/>
            <w:szCs w:val="26"/>
          </w:rPr>
          <w:delText>–</w:delText>
        </w:r>
        <w:r w:rsidR="002468D8" w:rsidDel="00A501CB">
          <w:rPr>
            <w:sz w:val="26"/>
            <w:szCs w:val="26"/>
          </w:rPr>
          <w:delText xml:space="preserve"> </w:delText>
        </w:r>
        <w:r w:rsidR="2D96C3B4" w:rsidRPr="03B39210" w:rsidDel="00A501CB">
          <w:rPr>
            <w:sz w:val="26"/>
            <w:szCs w:val="26"/>
          </w:rPr>
          <w:delText>vetor de apontadores para os passageiros que foram</w:delText>
        </w:r>
        <w:r w:rsidR="2D96C3B4" w:rsidRPr="00B2578B" w:rsidDel="00A501CB">
          <w:rPr>
            <w:color w:val="FF0000"/>
            <w:sz w:val="26"/>
            <w:szCs w:val="26"/>
          </w:rPr>
          <w:delText xml:space="preserve"> </w:delText>
        </w:r>
        <w:r w:rsidR="2D96C3B4" w:rsidRPr="00374454" w:rsidDel="00A501CB">
          <w:rPr>
            <w:sz w:val="26"/>
            <w:szCs w:val="26"/>
          </w:rPr>
          <w:delText>apanhados</w:delText>
        </w:r>
        <w:r w:rsidR="2D96C3B4" w:rsidRPr="002468D8" w:rsidDel="00A501CB">
          <w:rPr>
            <w:sz w:val="26"/>
            <w:szCs w:val="26"/>
          </w:rPr>
          <w:delText xml:space="preserve"> </w:delText>
        </w:r>
        <w:r w:rsidR="00B2578B" w:rsidDel="00A501CB">
          <w:rPr>
            <w:sz w:val="26"/>
            <w:szCs w:val="26"/>
          </w:rPr>
          <w:delText>na aresta anterior</w:delText>
        </w:r>
        <w:r w:rsidR="002D6578" w:rsidDel="00A501CB">
          <w:rPr>
            <w:sz w:val="26"/>
            <w:szCs w:val="26"/>
          </w:rPr>
          <w:delText xml:space="preserve"> (durante o algoritmo)</w:delText>
        </w:r>
      </w:del>
    </w:p>
    <w:p w14:paraId="31B195A3" w14:textId="0D182069" w:rsidR="3B48D1E2" w:rsidDel="00A501CB" w:rsidRDefault="3B48D1E2">
      <w:pPr>
        <w:rPr>
          <w:del w:id="739" w:author="João Lourenço Teixeira Vieira" w:date="2018-05-19T03:35:00Z"/>
        </w:rPr>
      </w:pPr>
      <w:del w:id="740" w:author="João Lourenço Teixeira Vieira" w:date="2018-05-19T03:35:00Z">
        <w:r w:rsidDel="00A501CB">
          <w:br w:type="page"/>
        </w:r>
      </w:del>
    </w:p>
    <w:p w14:paraId="7A0FBEF6" w14:textId="04E751B7" w:rsidR="3B48D1E2" w:rsidRPr="00A501CB" w:rsidRDefault="3B48D1E2">
      <w:pPr>
        <w:rPr>
          <w:sz w:val="26"/>
          <w:szCs w:val="26"/>
          <w:rPrChange w:id="741" w:author="João Lourenço Teixeira Vieira" w:date="2018-05-19T03:35:00Z">
            <w:rPr/>
          </w:rPrChange>
        </w:rPr>
        <w:pPrChange w:id="742" w:author="João Lourenço Teixeira Vieira" w:date="2018-05-19T03:35:00Z">
          <w:pPr>
            <w:pStyle w:val="ListParagraph"/>
          </w:pPr>
        </w:pPrChange>
      </w:pPr>
    </w:p>
    <w:p w14:paraId="4F164C35" w14:textId="77777777" w:rsidR="002B0DC1" w:rsidRPr="005C7951" w:rsidRDefault="03B39210" w:rsidP="00795191">
      <w:pPr>
        <w:pStyle w:val="Heading4"/>
        <w:rPr>
          <w:sz w:val="26"/>
          <w:szCs w:val="26"/>
        </w:rPr>
      </w:pPr>
      <w:proofErr w:type="spellStart"/>
      <w:r>
        <w:t>Edge</w:t>
      </w:r>
      <w:proofErr w:type="spellEnd"/>
    </w:p>
    <w:p w14:paraId="2576666C" w14:textId="54B1D1E4" w:rsidR="009D2828" w:rsidRPr="00D019A6" w:rsidDel="00A501CB" w:rsidRDefault="03B39210" w:rsidP="03B39210">
      <w:pPr>
        <w:pStyle w:val="ListParagraph"/>
        <w:numPr>
          <w:ilvl w:val="0"/>
          <w:numId w:val="22"/>
        </w:numPr>
        <w:rPr>
          <w:del w:id="743" w:author="João Lourenço Teixeira Vieira" w:date="2018-05-19T03:35:00Z"/>
          <w:sz w:val="26"/>
          <w:szCs w:val="26"/>
        </w:rPr>
      </w:pPr>
      <w:del w:id="744" w:author="João Lourenço Teixeira Vieira" w:date="2018-05-19T03:35:00Z">
        <w:r w:rsidRPr="4B6F080E" w:rsidDel="00A501CB">
          <w:rPr>
            <w:i/>
            <w:sz w:val="26"/>
            <w:szCs w:val="26"/>
          </w:rPr>
          <w:delText xml:space="preserve">dest </w:delText>
        </w:r>
        <w:r w:rsidR="0001769F" w:rsidRPr="03B39210" w:rsidDel="00A501CB">
          <w:rPr>
            <w:sz w:val="26"/>
            <w:szCs w:val="26"/>
          </w:rPr>
          <w:delText>–</w:delText>
        </w:r>
        <w:r w:rsidRPr="03B39210" w:rsidDel="00A501CB">
          <w:rPr>
            <w:sz w:val="26"/>
            <w:szCs w:val="26"/>
          </w:rPr>
          <w:delText xml:space="preserve"> apontador para vértice de destino desta aresta</w:delText>
        </w:r>
      </w:del>
    </w:p>
    <w:p w14:paraId="4A43F68E" w14:textId="000ECB02" w:rsidR="009D2828" w:rsidDel="00A501CB" w:rsidRDefault="03B39210" w:rsidP="03B39210">
      <w:pPr>
        <w:pStyle w:val="ListParagraph"/>
        <w:numPr>
          <w:ilvl w:val="0"/>
          <w:numId w:val="22"/>
        </w:numPr>
        <w:rPr>
          <w:del w:id="745" w:author="João Lourenço Teixeira Vieira" w:date="2018-05-19T03:35:00Z"/>
          <w:sz w:val="26"/>
          <w:szCs w:val="26"/>
        </w:rPr>
      </w:pPr>
      <w:del w:id="746" w:author="João Lourenço Teixeira Vieira" w:date="2018-05-19T03:35:00Z">
        <w:r w:rsidRPr="4B6F080E" w:rsidDel="00A501CB">
          <w:rPr>
            <w:i/>
            <w:sz w:val="26"/>
            <w:szCs w:val="26"/>
          </w:rPr>
          <w:delText xml:space="preserve">weight </w:delText>
        </w:r>
        <w:r w:rsidR="0001769F" w:rsidRPr="03B39210" w:rsidDel="00A501CB">
          <w:rPr>
            <w:sz w:val="26"/>
            <w:szCs w:val="26"/>
          </w:rPr>
          <w:delText>–</w:delText>
        </w:r>
        <w:r w:rsidR="0001769F" w:rsidDel="00A501CB">
          <w:rPr>
            <w:sz w:val="26"/>
            <w:szCs w:val="26"/>
          </w:rPr>
          <w:delText xml:space="preserve"> </w:delText>
        </w:r>
        <w:r w:rsidRPr="03B39210" w:rsidDel="00A501CB">
          <w:rPr>
            <w:sz w:val="26"/>
            <w:szCs w:val="26"/>
          </w:rPr>
          <w:delText>peso da aresta</w:delText>
        </w:r>
      </w:del>
    </w:p>
    <w:p w14:paraId="2C567DB4" w14:textId="3FD37CC7" w:rsidR="009D2828" w:rsidDel="00A501CB" w:rsidRDefault="03B39210" w:rsidP="03B39210">
      <w:pPr>
        <w:pStyle w:val="ListParagraph"/>
        <w:numPr>
          <w:ilvl w:val="0"/>
          <w:numId w:val="22"/>
        </w:numPr>
        <w:rPr>
          <w:del w:id="747" w:author="João Lourenço Teixeira Vieira" w:date="2018-05-19T03:35:00Z"/>
          <w:sz w:val="26"/>
          <w:szCs w:val="26"/>
        </w:rPr>
      </w:pPr>
      <w:del w:id="748" w:author="João Lourenço Teixeira Vieira" w:date="2018-05-19T03:35:00Z">
        <w:r w:rsidRPr="4B6F080E" w:rsidDel="00A501CB">
          <w:rPr>
            <w:i/>
            <w:sz w:val="26"/>
            <w:szCs w:val="26"/>
          </w:rPr>
          <w:delText xml:space="preserve">numP </w:delText>
        </w:r>
        <w:r w:rsidR="0001769F" w:rsidRPr="03B39210" w:rsidDel="00A501CB">
          <w:rPr>
            <w:sz w:val="26"/>
            <w:szCs w:val="26"/>
          </w:rPr>
          <w:delText>–</w:delText>
        </w:r>
        <w:r w:rsidRPr="03B39210" w:rsidDel="00A501CB">
          <w:rPr>
            <w:sz w:val="26"/>
            <w:szCs w:val="26"/>
          </w:rPr>
          <w:delText xml:space="preserve"> número de pessoas que aguardam transporte na aresta</w:delText>
        </w:r>
      </w:del>
    </w:p>
    <w:p w14:paraId="0D212D3F" w14:textId="64DC9419" w:rsidR="009D2828" w:rsidDel="00A501CB" w:rsidRDefault="03B39210" w:rsidP="03B39210">
      <w:pPr>
        <w:pStyle w:val="ListParagraph"/>
        <w:numPr>
          <w:ilvl w:val="0"/>
          <w:numId w:val="22"/>
        </w:numPr>
        <w:rPr>
          <w:del w:id="749" w:author="João Lourenço Teixeira Vieira" w:date="2018-05-19T03:35:00Z"/>
          <w:sz w:val="26"/>
          <w:szCs w:val="26"/>
        </w:rPr>
      </w:pPr>
      <w:del w:id="750" w:author="João Lourenço Teixeira Vieira" w:date="2018-05-19T03:35:00Z">
        <w:r w:rsidRPr="4B6F080E" w:rsidDel="00A501CB">
          <w:rPr>
            <w:i/>
            <w:sz w:val="26"/>
            <w:szCs w:val="26"/>
          </w:rPr>
          <w:delText xml:space="preserve">waiting </w:delText>
        </w:r>
        <w:r w:rsidR="0001769F" w:rsidRPr="03B39210" w:rsidDel="00A501CB">
          <w:rPr>
            <w:sz w:val="26"/>
            <w:szCs w:val="26"/>
          </w:rPr>
          <w:delText>–</w:delText>
        </w:r>
        <w:r w:rsidRPr="03B39210" w:rsidDel="00A501CB">
          <w:rPr>
            <w:sz w:val="26"/>
            <w:szCs w:val="26"/>
          </w:rPr>
          <w:delText xml:space="preserve"> vetor de apontadores para os passageiros que aguardam transporte na aresta</w:delText>
        </w:r>
      </w:del>
    </w:p>
    <w:p w14:paraId="4CD18EF8" w14:textId="6A129A1B" w:rsidR="009D2828" w:rsidRPr="009D2828" w:rsidDel="00A501CB" w:rsidRDefault="03B39210" w:rsidP="03B39210">
      <w:pPr>
        <w:pStyle w:val="ListParagraph"/>
        <w:numPr>
          <w:ilvl w:val="0"/>
          <w:numId w:val="22"/>
        </w:numPr>
        <w:rPr>
          <w:del w:id="751" w:author="João Lourenço Teixeira Vieira" w:date="2018-05-19T03:35:00Z"/>
          <w:sz w:val="26"/>
          <w:szCs w:val="26"/>
        </w:rPr>
      </w:pPr>
      <w:del w:id="752" w:author="João Lourenço Teixeira Vieira" w:date="2018-05-19T03:35:00Z">
        <w:r w:rsidRPr="30950547" w:rsidDel="00A501CB">
          <w:rPr>
            <w:i/>
            <w:sz w:val="26"/>
            <w:szCs w:val="26"/>
          </w:rPr>
          <w:delText xml:space="preserve">edgeId </w:delText>
        </w:r>
        <w:r w:rsidR="0001769F" w:rsidRPr="03B39210" w:rsidDel="00A501CB">
          <w:rPr>
            <w:sz w:val="26"/>
            <w:szCs w:val="26"/>
          </w:rPr>
          <w:delText>–</w:delText>
        </w:r>
        <w:r w:rsidRPr="03B39210" w:rsidDel="00A501CB">
          <w:rPr>
            <w:sz w:val="26"/>
            <w:szCs w:val="26"/>
          </w:rPr>
          <w:delText xml:space="preserve"> identificador único de uma aresta. Este atributo tem especial relevância na implementação do GraphViewer</w:delText>
        </w:r>
      </w:del>
    </w:p>
    <w:p w14:paraId="63E3D833" w14:textId="77777777" w:rsidR="002B0DC1" w:rsidRDefault="03B39210" w:rsidP="00795191">
      <w:pPr>
        <w:pStyle w:val="Heading4"/>
      </w:pPr>
      <w:proofErr w:type="spellStart"/>
      <w:r>
        <w:t>Graph</w:t>
      </w:r>
      <w:proofErr w:type="spellEnd"/>
    </w:p>
    <w:p w14:paraId="36E9F611" w14:textId="12C68319" w:rsidR="009619A0" w:rsidRPr="009619A0" w:rsidDel="00A501CB" w:rsidRDefault="03B39210" w:rsidP="03B39210">
      <w:pPr>
        <w:pStyle w:val="ListParagraph"/>
        <w:numPr>
          <w:ilvl w:val="0"/>
          <w:numId w:val="23"/>
        </w:numPr>
        <w:rPr>
          <w:del w:id="753" w:author="João Lourenço Teixeira Vieira" w:date="2018-05-19T03:35:00Z"/>
          <w:sz w:val="26"/>
          <w:szCs w:val="26"/>
        </w:rPr>
      </w:pPr>
      <w:del w:id="754" w:author="João Lourenço Teixeira Vieira" w:date="2018-05-19T03:35:00Z">
        <w:r w:rsidRPr="30950547" w:rsidDel="00A501CB">
          <w:rPr>
            <w:i/>
            <w:sz w:val="26"/>
            <w:szCs w:val="26"/>
          </w:rPr>
          <w:delText xml:space="preserve">vertexSet </w:delText>
        </w:r>
        <w:r w:rsidR="0001769F" w:rsidRPr="03B39210" w:rsidDel="00A501CB">
          <w:rPr>
            <w:sz w:val="26"/>
            <w:szCs w:val="26"/>
          </w:rPr>
          <w:delText>–</w:delText>
        </w:r>
        <w:r w:rsidRPr="03B39210" w:rsidDel="00A501CB">
          <w:rPr>
            <w:sz w:val="26"/>
            <w:szCs w:val="26"/>
          </w:rPr>
          <w:delText xml:space="preserve"> vetor de vértices pertencentes ao grafo</w:delText>
        </w:r>
      </w:del>
    </w:p>
    <w:p w14:paraId="4891C656" w14:textId="77777777" w:rsidR="00C06220" w:rsidRDefault="00C06220" w:rsidP="00FF0490">
      <w:pPr>
        <w:rPr>
          <w:sz w:val="26"/>
          <w:szCs w:val="26"/>
        </w:rPr>
      </w:pPr>
    </w:p>
    <w:p w14:paraId="1B72BB1E" w14:textId="79498839" w:rsidR="002B0DC1" w:rsidRDefault="03B39210" w:rsidP="00795191">
      <w:pPr>
        <w:pStyle w:val="Heading3"/>
      </w:pPr>
      <w:bookmarkStart w:id="755" w:name="_Toc511240330"/>
      <w:bookmarkStart w:id="756" w:name="_Toc511244529"/>
      <w:bookmarkStart w:id="757" w:name="_Toc514466333"/>
      <w:r>
        <w:t>Gestão de passageiros e condutores</w:t>
      </w:r>
      <w:bookmarkEnd w:id="755"/>
      <w:bookmarkEnd w:id="756"/>
      <w:bookmarkEnd w:id="757"/>
    </w:p>
    <w:p w14:paraId="1B813AA1" w14:textId="77777777" w:rsidR="002B0DC1" w:rsidRDefault="03B39210" w:rsidP="00795191">
      <w:pPr>
        <w:pStyle w:val="Heading4"/>
      </w:pPr>
      <w:proofErr w:type="spellStart"/>
      <w:r>
        <w:t>Person</w:t>
      </w:r>
      <w:proofErr w:type="spellEnd"/>
    </w:p>
    <w:p w14:paraId="47B2E5F7" w14:textId="6DEE5E57" w:rsidR="005C3470" w:rsidDel="00A501CB" w:rsidRDefault="03B39210">
      <w:pPr>
        <w:rPr>
          <w:del w:id="758" w:author="João Lourenço Teixeira Vieira" w:date="2018-05-19T03:35:00Z"/>
          <w:sz w:val="26"/>
          <w:szCs w:val="26"/>
        </w:rPr>
      </w:pPr>
      <w:r w:rsidRPr="03B39210">
        <w:rPr>
          <w:sz w:val="26"/>
          <w:szCs w:val="26"/>
        </w:rPr>
        <w:t xml:space="preserve">A classe </w:t>
      </w:r>
      <w:proofErr w:type="spellStart"/>
      <w:r w:rsidRPr="03212AC7">
        <w:rPr>
          <w:i/>
          <w:sz w:val="26"/>
          <w:szCs w:val="26"/>
        </w:rPr>
        <w:t>Person</w:t>
      </w:r>
      <w:proofErr w:type="spellEnd"/>
      <w:r w:rsidRPr="03212AC7">
        <w:rPr>
          <w:i/>
          <w:sz w:val="26"/>
          <w:szCs w:val="26"/>
        </w:rPr>
        <w:t xml:space="preserve"> </w:t>
      </w:r>
      <w:r w:rsidRPr="03B39210">
        <w:rPr>
          <w:sz w:val="26"/>
          <w:szCs w:val="26"/>
        </w:rPr>
        <w:t xml:space="preserve">representa, como o nome indica, uma pessoa no contexto do problema. </w:t>
      </w:r>
      <w:del w:id="759" w:author="João Lourenço Teixeira Vieira" w:date="2018-05-19T03:35:00Z">
        <w:r w:rsidRPr="03B39210" w:rsidDel="00A501CB">
          <w:rPr>
            <w:sz w:val="26"/>
            <w:szCs w:val="26"/>
          </w:rPr>
          <w:delText>Como tal, uma pessoa (“person”) é caracterizada por:</w:delText>
        </w:r>
      </w:del>
    </w:p>
    <w:p w14:paraId="352D0667" w14:textId="7F427875" w:rsidR="00BB2FF1" w:rsidDel="00A501CB" w:rsidRDefault="03B39210">
      <w:pPr>
        <w:rPr>
          <w:del w:id="760" w:author="João Lourenço Teixeira Vieira" w:date="2018-05-19T03:35:00Z"/>
          <w:sz w:val="26"/>
          <w:szCs w:val="26"/>
        </w:rPr>
        <w:pPrChange w:id="761" w:author="João Lourenço Teixeira Vieira" w:date="2018-05-19T03:35:00Z">
          <w:pPr>
            <w:pStyle w:val="ListParagraph"/>
            <w:numPr>
              <w:numId w:val="14"/>
            </w:numPr>
            <w:ind w:hanging="360"/>
          </w:pPr>
        </w:pPrChange>
      </w:pPr>
      <w:del w:id="762" w:author="João Lourenço Teixeira Vieira" w:date="2018-05-19T03:35:00Z">
        <w:r w:rsidRPr="30950547" w:rsidDel="00A501CB">
          <w:rPr>
            <w:i/>
            <w:sz w:val="26"/>
            <w:szCs w:val="26"/>
          </w:rPr>
          <w:delText xml:space="preserve">name </w:delText>
        </w:r>
        <w:r w:rsidR="00EC4223" w:rsidRPr="03B39210" w:rsidDel="00A501CB">
          <w:rPr>
            <w:sz w:val="26"/>
            <w:szCs w:val="26"/>
          </w:rPr>
          <w:delText>–</w:delText>
        </w:r>
        <w:r w:rsidRPr="03B39210" w:rsidDel="00A501CB">
          <w:rPr>
            <w:sz w:val="26"/>
            <w:szCs w:val="26"/>
          </w:rPr>
          <w:delText xml:space="preserve"> nome da pessoa</w:delText>
        </w:r>
      </w:del>
    </w:p>
    <w:p w14:paraId="1B5B76CF" w14:textId="693AC12C" w:rsidR="00BB2FF1" w:rsidDel="00A501CB" w:rsidRDefault="03B39210">
      <w:pPr>
        <w:rPr>
          <w:del w:id="763" w:author="João Lourenço Teixeira Vieira" w:date="2018-05-19T03:35:00Z"/>
          <w:sz w:val="26"/>
          <w:szCs w:val="26"/>
        </w:rPr>
        <w:pPrChange w:id="764" w:author="João Lourenço Teixeira Vieira" w:date="2018-05-19T03:35:00Z">
          <w:pPr>
            <w:pStyle w:val="ListParagraph"/>
            <w:numPr>
              <w:numId w:val="14"/>
            </w:numPr>
            <w:ind w:hanging="360"/>
          </w:pPr>
        </w:pPrChange>
      </w:pPr>
      <w:del w:id="765" w:author="João Lourenço Teixeira Vieira" w:date="2018-05-19T03:35:00Z">
        <w:r w:rsidRPr="30950547" w:rsidDel="00A501CB">
          <w:rPr>
            <w:i/>
            <w:sz w:val="26"/>
            <w:szCs w:val="26"/>
          </w:rPr>
          <w:delText xml:space="preserve">age </w:delText>
        </w:r>
        <w:r w:rsidR="00EC4223" w:rsidRPr="03B39210" w:rsidDel="00A501CB">
          <w:rPr>
            <w:sz w:val="26"/>
            <w:szCs w:val="26"/>
          </w:rPr>
          <w:delText>–</w:delText>
        </w:r>
        <w:r w:rsidRPr="03B39210" w:rsidDel="00A501CB">
          <w:rPr>
            <w:sz w:val="26"/>
            <w:szCs w:val="26"/>
          </w:rPr>
          <w:delText xml:space="preserve"> idade da pessoa, valor compreendido entre 18 e 70 anos, intervalo considerado apropriado no contexto apresentado</w:delText>
        </w:r>
      </w:del>
    </w:p>
    <w:p w14:paraId="1EE9B16D" w14:textId="3FC59A59" w:rsidR="00BB2FF1" w:rsidDel="00A501CB" w:rsidRDefault="03B39210">
      <w:pPr>
        <w:rPr>
          <w:del w:id="766" w:author="João Lourenço Teixeira Vieira" w:date="2018-05-19T03:35:00Z"/>
          <w:sz w:val="26"/>
          <w:szCs w:val="26"/>
        </w:rPr>
        <w:pPrChange w:id="767" w:author="João Lourenço Teixeira Vieira" w:date="2018-05-19T03:35:00Z">
          <w:pPr>
            <w:pStyle w:val="ListParagraph"/>
            <w:numPr>
              <w:numId w:val="14"/>
            </w:numPr>
            <w:ind w:hanging="360"/>
          </w:pPr>
        </w:pPrChange>
      </w:pPr>
      <w:del w:id="768" w:author="João Lourenço Teixeira Vieira" w:date="2018-05-19T03:35:00Z">
        <w:r w:rsidRPr="30950547" w:rsidDel="00A501CB">
          <w:rPr>
            <w:i/>
            <w:sz w:val="26"/>
            <w:szCs w:val="26"/>
          </w:rPr>
          <w:delText xml:space="preserve">startTime </w:delText>
        </w:r>
        <w:r w:rsidR="00EC4223" w:rsidRPr="03B39210" w:rsidDel="00A501CB">
          <w:rPr>
            <w:sz w:val="26"/>
            <w:szCs w:val="26"/>
          </w:rPr>
          <w:delText>–</w:delText>
        </w:r>
        <w:r w:rsidRPr="03B39210" w:rsidDel="00A501CB">
          <w:rPr>
            <w:sz w:val="26"/>
            <w:szCs w:val="26"/>
          </w:rPr>
          <w:delText xml:space="preserve"> hora de chegada ao ponto de partida</w:delText>
        </w:r>
      </w:del>
    </w:p>
    <w:p w14:paraId="06486E5B" w14:textId="4FBD34A7" w:rsidR="00BB2FF1" w:rsidDel="00A501CB" w:rsidRDefault="03B39210">
      <w:pPr>
        <w:rPr>
          <w:del w:id="769" w:author="João Lourenço Teixeira Vieira" w:date="2018-05-19T03:35:00Z"/>
          <w:sz w:val="26"/>
          <w:szCs w:val="26"/>
        </w:rPr>
        <w:pPrChange w:id="770" w:author="João Lourenço Teixeira Vieira" w:date="2018-05-19T03:35:00Z">
          <w:pPr>
            <w:pStyle w:val="ListParagraph"/>
            <w:numPr>
              <w:numId w:val="14"/>
            </w:numPr>
            <w:ind w:hanging="360"/>
          </w:pPr>
        </w:pPrChange>
      </w:pPr>
      <w:del w:id="771" w:author="João Lourenço Teixeira Vieira" w:date="2018-05-19T03:35:00Z">
        <w:r w:rsidRPr="30950547" w:rsidDel="00A501CB">
          <w:rPr>
            <w:i/>
            <w:sz w:val="26"/>
            <w:szCs w:val="26"/>
          </w:rPr>
          <w:delText xml:space="preserve">currentTime </w:delText>
        </w:r>
        <w:r w:rsidR="00EC4223" w:rsidRPr="03B39210" w:rsidDel="00A501CB">
          <w:rPr>
            <w:sz w:val="26"/>
            <w:szCs w:val="26"/>
          </w:rPr>
          <w:delText>–</w:delText>
        </w:r>
        <w:r w:rsidRPr="03B39210" w:rsidDel="00A501CB">
          <w:rPr>
            <w:sz w:val="26"/>
            <w:szCs w:val="26"/>
          </w:rPr>
          <w:delText xml:space="preserve"> hora “atual”</w:delText>
        </w:r>
      </w:del>
    </w:p>
    <w:p w14:paraId="23BE3EAD" w14:textId="69567D22" w:rsidR="00BB2FF1" w:rsidRPr="00BB2FF1" w:rsidDel="00A501CB" w:rsidRDefault="03B39210">
      <w:pPr>
        <w:rPr>
          <w:del w:id="772" w:author="João Lourenço Teixeira Vieira" w:date="2018-05-19T03:35:00Z"/>
          <w:sz w:val="26"/>
          <w:szCs w:val="26"/>
        </w:rPr>
        <w:pPrChange w:id="773" w:author="João Lourenço Teixeira Vieira" w:date="2018-05-19T03:35:00Z">
          <w:pPr>
            <w:pStyle w:val="ListParagraph"/>
            <w:numPr>
              <w:numId w:val="14"/>
            </w:numPr>
            <w:ind w:hanging="360"/>
          </w:pPr>
        </w:pPrChange>
      </w:pPr>
      <w:del w:id="774" w:author="João Lourenço Teixeira Vieira" w:date="2018-05-19T03:35:00Z">
        <w:r w:rsidRPr="30950547" w:rsidDel="00A501CB">
          <w:rPr>
            <w:i/>
            <w:sz w:val="26"/>
            <w:szCs w:val="26"/>
          </w:rPr>
          <w:delText xml:space="preserve">timeLimit </w:delText>
        </w:r>
        <w:r w:rsidR="00EC4223" w:rsidRPr="03B39210" w:rsidDel="00A501CB">
          <w:rPr>
            <w:sz w:val="26"/>
            <w:szCs w:val="26"/>
          </w:rPr>
          <w:delText>–</w:delText>
        </w:r>
        <w:r w:rsidRPr="03B39210" w:rsidDel="00A501CB">
          <w:rPr>
            <w:sz w:val="26"/>
            <w:szCs w:val="26"/>
          </w:rPr>
          <w:delText xml:space="preserve"> tempo máximo imposto de chegada ao destino, este tempo tem de ser superior a zero</w:delText>
        </w:r>
      </w:del>
    </w:p>
    <w:p w14:paraId="34C43900" w14:textId="4148F13A" w:rsidR="00BB2FF1" w:rsidRDefault="00BB2FF1" w:rsidP="00FF0490">
      <w:pPr>
        <w:rPr>
          <w:sz w:val="26"/>
          <w:szCs w:val="26"/>
        </w:rPr>
      </w:pPr>
    </w:p>
    <w:p w14:paraId="0A6AE046" w14:textId="77777777" w:rsidR="00A501CB" w:rsidRDefault="00A501CB" w:rsidP="00A501CB">
      <w:pPr>
        <w:pStyle w:val="Heading4"/>
        <w:rPr>
          <w:ins w:id="775" w:author="João Lourenço Teixeira Vieira" w:date="2018-05-19T03:35:00Z"/>
        </w:rPr>
      </w:pPr>
      <w:ins w:id="776" w:author="João Lourenço Teixeira Vieira" w:date="2018-05-19T03:35:00Z">
        <w:r>
          <w:t>Driver</w:t>
        </w:r>
      </w:ins>
    </w:p>
    <w:p w14:paraId="412A8764" w14:textId="77777777" w:rsidR="00A501CB" w:rsidRDefault="00A501CB" w:rsidP="00A501CB">
      <w:pPr>
        <w:rPr>
          <w:ins w:id="777" w:author="João Lourenço Teixeira Vieira" w:date="2018-05-19T03:35:00Z"/>
          <w:sz w:val="26"/>
          <w:szCs w:val="26"/>
        </w:rPr>
      </w:pPr>
      <w:ins w:id="778" w:author="João Lourenço Teixeira Vieira" w:date="2018-05-19T03:35:00Z">
        <w:r w:rsidRPr="03B39210">
          <w:rPr>
            <w:sz w:val="26"/>
            <w:szCs w:val="26"/>
          </w:rPr>
          <w:t xml:space="preserve">A classe </w:t>
        </w:r>
        <w:r w:rsidRPr="03212AC7">
          <w:rPr>
            <w:i/>
            <w:sz w:val="26"/>
            <w:szCs w:val="26"/>
          </w:rPr>
          <w:t xml:space="preserve">Driver </w:t>
        </w:r>
        <w:r w:rsidRPr="03B39210">
          <w:rPr>
            <w:sz w:val="26"/>
            <w:szCs w:val="26"/>
          </w:rPr>
          <w:t xml:space="preserve">representa um condutor. Esta classe deriva da classe </w:t>
        </w:r>
        <w:proofErr w:type="spellStart"/>
        <w:r w:rsidRPr="03B39210">
          <w:rPr>
            <w:sz w:val="26"/>
            <w:szCs w:val="26"/>
          </w:rPr>
          <w:t>Person</w:t>
        </w:r>
        <w:proofErr w:type="spellEnd"/>
        <w:r w:rsidRPr="03B39210">
          <w:rPr>
            <w:sz w:val="26"/>
            <w:szCs w:val="26"/>
          </w:rPr>
          <w:t>, uma vez que um condutor é uma pessoa sendo que possui os atributos que a caracterizam. Cada condutor</w:t>
        </w:r>
        <w:r>
          <w:rPr>
            <w:sz w:val="26"/>
            <w:szCs w:val="26"/>
          </w:rPr>
          <w:t>, além das estruturas referidas no relatório passado,</w:t>
        </w:r>
        <w:r w:rsidRPr="03B39210">
          <w:rPr>
            <w:sz w:val="26"/>
            <w:szCs w:val="26"/>
          </w:rPr>
          <w:t xml:space="preserve"> contém:</w:t>
        </w:r>
      </w:ins>
    </w:p>
    <w:p w14:paraId="1798D661" w14:textId="77777777" w:rsidR="00A501CB" w:rsidRPr="000E7E9A" w:rsidRDefault="00A501CB" w:rsidP="00A501CB">
      <w:pPr>
        <w:pStyle w:val="ListParagraph"/>
        <w:numPr>
          <w:ilvl w:val="0"/>
          <w:numId w:val="15"/>
        </w:numPr>
        <w:rPr>
          <w:ins w:id="779" w:author="João Lourenço Teixeira Vieira" w:date="2018-05-19T03:35:00Z"/>
          <w:sz w:val="26"/>
          <w:szCs w:val="26"/>
        </w:rPr>
      </w:pPr>
      <w:ins w:id="780" w:author="João Lourenço Teixeira Vieira" w:date="2018-05-19T03:35:00Z">
        <w:r w:rsidRPr="000E7E9A">
          <w:rPr>
            <w:i/>
            <w:sz w:val="26"/>
            <w:szCs w:val="26"/>
          </w:rPr>
          <w:t xml:space="preserve">streets </w:t>
        </w:r>
        <w:r w:rsidRPr="000E7E9A">
          <w:rPr>
            <w:sz w:val="26"/>
            <w:szCs w:val="26"/>
          </w:rPr>
          <w:t xml:space="preserve">– </w:t>
        </w:r>
        <w:proofErr w:type="spellStart"/>
        <w:r w:rsidRPr="000E7E9A">
          <w:rPr>
            <w:sz w:val="26"/>
            <w:szCs w:val="26"/>
          </w:rPr>
          <w:t>list</w:t>
        </w:r>
        <w:proofErr w:type="spellEnd"/>
        <w:r w:rsidRPr="000E7E9A">
          <w:rPr>
            <w:sz w:val="26"/>
            <w:szCs w:val="26"/>
          </w:rPr>
          <w:t xml:space="preserve"> de </w:t>
        </w:r>
        <w:proofErr w:type="spellStart"/>
        <w:r w:rsidRPr="000E7E9A">
          <w:rPr>
            <w:sz w:val="26"/>
            <w:szCs w:val="26"/>
          </w:rPr>
          <w:t>strings</w:t>
        </w:r>
        <w:proofErr w:type="spellEnd"/>
        <w:r w:rsidRPr="000E7E9A">
          <w:rPr>
            <w:sz w:val="26"/>
            <w:szCs w:val="26"/>
          </w:rPr>
          <w:t xml:space="preserve"> com os nome</w:t>
        </w:r>
        <w:r>
          <w:rPr>
            <w:sz w:val="26"/>
            <w:szCs w:val="26"/>
          </w:rPr>
          <w:t>s das ruas incluídas no percurso do condutor</w:t>
        </w:r>
        <w:r w:rsidRPr="000E7E9A">
          <w:rPr>
            <w:sz w:val="26"/>
            <w:szCs w:val="26"/>
          </w:rPr>
          <w:t>;</w:t>
        </w:r>
      </w:ins>
    </w:p>
    <w:p w14:paraId="7B1443AA" w14:textId="7D869340" w:rsidR="002B0DC1" w:rsidDel="00A501CB" w:rsidRDefault="03B39210" w:rsidP="00795191">
      <w:pPr>
        <w:pStyle w:val="Heading4"/>
        <w:rPr>
          <w:del w:id="781" w:author="João Lourenço Teixeira Vieira" w:date="2018-05-19T03:35:00Z"/>
        </w:rPr>
      </w:pPr>
      <w:del w:id="782" w:author="João Lourenço Teixeira Vieira" w:date="2018-05-19T03:35:00Z">
        <w:r w:rsidDel="00A501CB">
          <w:delText>Driver</w:delText>
        </w:r>
      </w:del>
    </w:p>
    <w:p w14:paraId="5374CCC3" w14:textId="34C839DA" w:rsidR="003A47E4" w:rsidDel="00A501CB" w:rsidRDefault="03B39210" w:rsidP="03B39210">
      <w:pPr>
        <w:rPr>
          <w:del w:id="783" w:author="João Lourenço Teixeira Vieira" w:date="2018-05-19T03:35:00Z"/>
          <w:sz w:val="26"/>
          <w:szCs w:val="26"/>
        </w:rPr>
      </w:pPr>
      <w:del w:id="784" w:author="João Lourenço Teixeira Vieira" w:date="2018-05-19T03:35:00Z">
        <w:r w:rsidRPr="03B39210" w:rsidDel="00A501CB">
          <w:rPr>
            <w:sz w:val="26"/>
            <w:szCs w:val="26"/>
          </w:rPr>
          <w:delText xml:space="preserve">A classe </w:delText>
        </w:r>
        <w:r w:rsidRPr="03212AC7" w:rsidDel="00A501CB">
          <w:rPr>
            <w:i/>
            <w:sz w:val="26"/>
            <w:szCs w:val="26"/>
          </w:rPr>
          <w:delText xml:space="preserve">Driver </w:delText>
        </w:r>
        <w:r w:rsidRPr="03B39210" w:rsidDel="00A501CB">
          <w:rPr>
            <w:sz w:val="26"/>
            <w:szCs w:val="26"/>
          </w:rPr>
          <w:delText xml:space="preserve">representa um condutor. Esta classe deriva da classe Person, uma vez que um condutor é uma pessoa sendo que possui os atributos que a caracterizam. Cada condutor </w:delText>
        </w:r>
      </w:del>
      <w:del w:id="785" w:author="João Lourenço Teixeira Vieira" w:date="2018-05-19T03:31:00Z">
        <w:r w:rsidRPr="03B39210" w:rsidDel="00003C39">
          <w:rPr>
            <w:sz w:val="26"/>
            <w:szCs w:val="26"/>
          </w:rPr>
          <w:delText xml:space="preserve">é </w:delText>
        </w:r>
      </w:del>
      <w:del w:id="786" w:author="João Lourenço Teixeira Vieira" w:date="2018-05-19T03:35:00Z">
        <w:r w:rsidRPr="03B39210" w:rsidDel="00A501CB">
          <w:rPr>
            <w:sz w:val="26"/>
            <w:szCs w:val="26"/>
          </w:rPr>
          <w:delText>contém:</w:delText>
        </w:r>
      </w:del>
    </w:p>
    <w:p w14:paraId="42E0465B" w14:textId="1236A992" w:rsidR="003A47E4" w:rsidDel="00A501CB" w:rsidRDefault="03B39210" w:rsidP="03B39210">
      <w:pPr>
        <w:pStyle w:val="ListParagraph"/>
        <w:numPr>
          <w:ilvl w:val="0"/>
          <w:numId w:val="15"/>
        </w:numPr>
        <w:rPr>
          <w:del w:id="787" w:author="João Lourenço Teixeira Vieira" w:date="2018-05-19T03:35:00Z"/>
          <w:sz w:val="26"/>
          <w:szCs w:val="26"/>
        </w:rPr>
      </w:pPr>
      <w:del w:id="788" w:author="João Lourenço Teixeira Vieira" w:date="2018-05-19T03:35:00Z">
        <w:r w:rsidRPr="30950547" w:rsidDel="00A501CB">
          <w:rPr>
            <w:i/>
            <w:sz w:val="26"/>
            <w:szCs w:val="26"/>
          </w:rPr>
          <w:delText xml:space="preserve">capacity </w:delText>
        </w:r>
        <w:r w:rsidR="00EC4223" w:rsidRPr="03B39210" w:rsidDel="00A501CB">
          <w:rPr>
            <w:sz w:val="26"/>
            <w:szCs w:val="26"/>
          </w:rPr>
          <w:delText>–</w:delText>
        </w:r>
        <w:r w:rsidRPr="03B39210" w:rsidDel="00A501CB">
          <w:rPr>
            <w:sz w:val="26"/>
            <w:szCs w:val="26"/>
          </w:rPr>
          <w:delText xml:space="preserve"> capacidade de transporte de passageiros do veículo que conduz</w:delText>
        </w:r>
      </w:del>
    </w:p>
    <w:p w14:paraId="30F7F204" w14:textId="794B8397" w:rsidR="00B52480" w:rsidRPr="008112B8" w:rsidDel="00A501CB" w:rsidRDefault="03B39210" w:rsidP="03B39210">
      <w:pPr>
        <w:pStyle w:val="ListParagraph"/>
        <w:numPr>
          <w:ilvl w:val="0"/>
          <w:numId w:val="15"/>
        </w:numPr>
        <w:rPr>
          <w:del w:id="789" w:author="João Lourenço Teixeira Vieira" w:date="2018-05-19T03:35:00Z"/>
          <w:sz w:val="26"/>
          <w:szCs w:val="26"/>
        </w:rPr>
      </w:pPr>
      <w:del w:id="790" w:author="João Lourenço Teixeira Vieira" w:date="2018-05-19T03:35:00Z">
        <w:r w:rsidRPr="30950547" w:rsidDel="00A501CB">
          <w:rPr>
            <w:i/>
            <w:sz w:val="26"/>
            <w:szCs w:val="26"/>
          </w:rPr>
          <w:delText xml:space="preserve">passengers </w:delText>
        </w:r>
        <w:r w:rsidR="00EC4223" w:rsidRPr="03B39210" w:rsidDel="00A501CB">
          <w:rPr>
            <w:sz w:val="26"/>
            <w:szCs w:val="26"/>
          </w:rPr>
          <w:delText>–</w:delText>
        </w:r>
        <w:r w:rsidRPr="03B39210" w:rsidDel="00A501CB">
          <w:rPr>
            <w:sz w:val="26"/>
            <w:szCs w:val="26"/>
          </w:rPr>
          <w:delText xml:space="preserve"> vetor que armazena apontadores para os passageiros transportados ao longo do percurso</w:delText>
        </w:r>
      </w:del>
    </w:p>
    <w:p w14:paraId="330C5EF1" w14:textId="40324866" w:rsidR="00B52480" w:rsidRPr="00B52480" w:rsidDel="00A501CB" w:rsidRDefault="03B39210" w:rsidP="03B39210">
      <w:pPr>
        <w:pStyle w:val="ListParagraph"/>
        <w:numPr>
          <w:ilvl w:val="0"/>
          <w:numId w:val="15"/>
        </w:numPr>
        <w:rPr>
          <w:del w:id="791" w:author="João Lourenço Teixeira Vieira" w:date="2018-05-19T03:35:00Z"/>
          <w:color w:val="000000" w:themeColor="text1"/>
          <w:sz w:val="26"/>
          <w:szCs w:val="26"/>
        </w:rPr>
      </w:pPr>
      <w:del w:id="792" w:author="João Lourenço Teixeira Vieira" w:date="2018-05-19T03:35:00Z">
        <w:r w:rsidRPr="30950547" w:rsidDel="00A501CB">
          <w:rPr>
            <w:i/>
            <w:color w:val="000000" w:themeColor="text1"/>
            <w:sz w:val="26"/>
            <w:szCs w:val="26"/>
          </w:rPr>
          <w:delText xml:space="preserve">passengersPickedAt </w:delText>
        </w:r>
        <w:r w:rsidR="00EC4223" w:rsidRPr="03B39210" w:rsidDel="00A501CB">
          <w:rPr>
            <w:sz w:val="26"/>
            <w:szCs w:val="26"/>
          </w:rPr>
          <w:delText>–</w:delText>
        </w:r>
        <w:r w:rsidRPr="03B39210" w:rsidDel="00A501CB">
          <w:rPr>
            <w:color w:val="000000" w:themeColor="text1"/>
            <w:sz w:val="26"/>
            <w:szCs w:val="26"/>
          </w:rPr>
          <w:delText xml:space="preserve"> </w:delText>
        </w:r>
        <w:r w:rsidRPr="00EC4223" w:rsidDel="00A501CB">
          <w:rPr>
            <w:i/>
            <w:color w:val="000000" w:themeColor="text1"/>
            <w:sz w:val="26"/>
            <w:szCs w:val="26"/>
          </w:rPr>
          <w:delText>multimap</w:delText>
        </w:r>
        <w:r w:rsidRPr="03B39210" w:rsidDel="00A501CB">
          <w:rPr>
            <w:color w:val="000000" w:themeColor="text1"/>
            <w:sz w:val="26"/>
            <w:szCs w:val="26"/>
          </w:rPr>
          <w:delText xml:space="preserve"> que permite identificar que passageiros foram apanhados em certos pontos do percurso. A chave desta estrutura é um apontador para o vértice em questão e o valor mapeado é um apontador para o passageiro </w:delText>
        </w:r>
      </w:del>
    </w:p>
    <w:p w14:paraId="7CA31512" w14:textId="18442C79" w:rsidR="00B52480" w:rsidDel="00A501CB" w:rsidRDefault="03B39210" w:rsidP="03B39210">
      <w:pPr>
        <w:pStyle w:val="ListParagraph"/>
        <w:numPr>
          <w:ilvl w:val="0"/>
          <w:numId w:val="15"/>
        </w:numPr>
        <w:rPr>
          <w:del w:id="793" w:author="João Lourenço Teixeira Vieira" w:date="2018-05-19T03:35:00Z"/>
          <w:color w:val="000000" w:themeColor="text1"/>
          <w:sz w:val="26"/>
          <w:szCs w:val="26"/>
        </w:rPr>
      </w:pPr>
      <w:del w:id="794" w:author="João Lourenço Teixeira Vieira" w:date="2018-05-19T03:35:00Z">
        <w:r w:rsidRPr="30950547" w:rsidDel="00A501CB">
          <w:rPr>
            <w:i/>
            <w:color w:val="000000" w:themeColor="text1"/>
            <w:sz w:val="26"/>
            <w:szCs w:val="26"/>
          </w:rPr>
          <w:delText xml:space="preserve">passengersDroppedAt </w:delText>
        </w:r>
        <w:r w:rsidR="00EC4223" w:rsidRPr="03B39210" w:rsidDel="00A501CB">
          <w:rPr>
            <w:sz w:val="26"/>
            <w:szCs w:val="26"/>
          </w:rPr>
          <w:delText>–</w:delText>
        </w:r>
        <w:r w:rsidRPr="03B39210" w:rsidDel="00A501CB">
          <w:rPr>
            <w:color w:val="000000" w:themeColor="text1"/>
            <w:sz w:val="26"/>
            <w:szCs w:val="26"/>
          </w:rPr>
          <w:delText xml:space="preserve"> </w:delText>
        </w:r>
        <w:r w:rsidRPr="00EC4223" w:rsidDel="00A501CB">
          <w:rPr>
            <w:i/>
            <w:color w:val="000000" w:themeColor="text1"/>
            <w:sz w:val="26"/>
            <w:szCs w:val="26"/>
          </w:rPr>
          <w:delText>map</w:delText>
        </w:r>
        <w:r w:rsidRPr="03B39210" w:rsidDel="00A501CB">
          <w:rPr>
            <w:color w:val="000000" w:themeColor="text1"/>
            <w:sz w:val="26"/>
            <w:szCs w:val="26"/>
          </w:rPr>
          <w:delText xml:space="preserve"> que permite identificar que passageiros foram deixados em que pontos do caminho. A chave desta estrutura é um apontador para o vértice em questão e o valor mapeado é um apontador para o passageiro </w:delText>
        </w:r>
      </w:del>
    </w:p>
    <w:p w14:paraId="6E05B16B" w14:textId="5B616A6F" w:rsidR="3B48D1E2" w:rsidDel="00A501CB" w:rsidRDefault="3B48D1E2">
      <w:pPr>
        <w:rPr>
          <w:del w:id="795" w:author="João Lourenço Teixeira Vieira" w:date="2018-05-19T03:36:00Z"/>
        </w:rPr>
      </w:pPr>
      <w:del w:id="796" w:author="João Lourenço Teixeira Vieira" w:date="2018-05-19T03:36:00Z">
        <w:r w:rsidDel="00A501CB">
          <w:br w:type="page"/>
        </w:r>
      </w:del>
    </w:p>
    <w:p w14:paraId="284E2D06" w14:textId="6DD89B9E" w:rsidR="3B48D1E2" w:rsidDel="00A501CB" w:rsidRDefault="3B48D1E2" w:rsidP="3B48D1E2">
      <w:pPr>
        <w:pStyle w:val="ListParagraph"/>
        <w:rPr>
          <w:del w:id="797" w:author="João Lourenço Teixeira Vieira" w:date="2018-05-19T03:35:00Z"/>
          <w:color w:val="000000" w:themeColor="text1"/>
          <w:sz w:val="26"/>
          <w:szCs w:val="26"/>
        </w:rPr>
      </w:pPr>
    </w:p>
    <w:p w14:paraId="176C455C" w14:textId="37F45B5D" w:rsidR="00B52480" w:rsidRPr="00B52480" w:rsidDel="00A501CB" w:rsidRDefault="03B39210" w:rsidP="03B39210">
      <w:pPr>
        <w:pStyle w:val="ListParagraph"/>
        <w:numPr>
          <w:ilvl w:val="0"/>
          <w:numId w:val="15"/>
        </w:numPr>
        <w:rPr>
          <w:del w:id="798" w:author="João Lourenço Teixeira Vieira" w:date="2018-05-19T03:35:00Z"/>
          <w:color w:val="000000" w:themeColor="text1"/>
          <w:sz w:val="26"/>
          <w:szCs w:val="26"/>
        </w:rPr>
      </w:pPr>
      <w:del w:id="799" w:author="João Lourenço Teixeira Vieira" w:date="2018-05-19T03:35:00Z">
        <w:r w:rsidRPr="30950547" w:rsidDel="00A501CB">
          <w:rPr>
            <w:i/>
            <w:color w:val="000000" w:themeColor="text1"/>
            <w:sz w:val="26"/>
            <w:szCs w:val="26"/>
          </w:rPr>
          <w:delText xml:space="preserve">path </w:delText>
        </w:r>
        <w:r w:rsidR="00EC4223" w:rsidRPr="03B39210" w:rsidDel="00A501CB">
          <w:rPr>
            <w:sz w:val="26"/>
            <w:szCs w:val="26"/>
          </w:rPr>
          <w:delText>–</w:delText>
        </w:r>
        <w:r w:rsidRPr="03B39210" w:rsidDel="00A501CB">
          <w:rPr>
            <w:color w:val="000000" w:themeColor="text1"/>
            <w:sz w:val="26"/>
            <w:szCs w:val="26"/>
          </w:rPr>
          <w:delText xml:space="preserve"> lista de apontadores para os vértices percorridos desde o ponto de origem até ao destino, corresponde ao itinerário percorrido</w:delText>
        </w:r>
      </w:del>
    </w:p>
    <w:p w14:paraId="2FAD8A9A" w14:textId="77D8F1C8" w:rsidR="003A47E4" w:rsidRPr="003A47E4" w:rsidDel="00A501CB" w:rsidRDefault="03B39210" w:rsidP="03B39210">
      <w:pPr>
        <w:pStyle w:val="ListParagraph"/>
        <w:numPr>
          <w:ilvl w:val="0"/>
          <w:numId w:val="15"/>
        </w:numPr>
        <w:rPr>
          <w:del w:id="800" w:author="João Lourenço Teixeira Vieira" w:date="2018-05-19T03:35:00Z"/>
          <w:color w:val="000000" w:themeColor="text1"/>
          <w:sz w:val="26"/>
          <w:szCs w:val="26"/>
        </w:rPr>
      </w:pPr>
      <w:del w:id="801" w:author="João Lourenço Teixeira Vieira" w:date="2018-05-19T03:35:00Z">
        <w:r w:rsidRPr="30950547" w:rsidDel="00A501CB">
          <w:rPr>
            <w:i/>
            <w:color w:val="000000" w:themeColor="text1"/>
            <w:sz w:val="26"/>
            <w:szCs w:val="26"/>
          </w:rPr>
          <w:delText xml:space="preserve">transportedPassengers </w:delText>
        </w:r>
        <w:r w:rsidR="00EC4223" w:rsidDel="00A501CB">
          <w:rPr>
            <w:color w:val="000000" w:themeColor="text1"/>
            <w:sz w:val="26"/>
            <w:szCs w:val="26"/>
          </w:rPr>
          <w:delText>-</w:delText>
        </w:r>
        <w:r w:rsidRPr="03B39210" w:rsidDel="00A501CB">
          <w:rPr>
            <w:color w:val="000000" w:themeColor="text1"/>
            <w:sz w:val="26"/>
            <w:szCs w:val="26"/>
          </w:rPr>
          <w:delText xml:space="preserve"> número total de passageiros transportados</w:delText>
        </w:r>
      </w:del>
    </w:p>
    <w:p w14:paraId="2FAB07EB" w14:textId="054512B8" w:rsidR="003A47E4" w:rsidDel="00A501CB" w:rsidRDefault="03B39210" w:rsidP="03B39210">
      <w:pPr>
        <w:pStyle w:val="ListParagraph"/>
        <w:numPr>
          <w:ilvl w:val="0"/>
          <w:numId w:val="15"/>
        </w:numPr>
        <w:rPr>
          <w:del w:id="802" w:author="João Lourenço Teixeira Vieira" w:date="2018-05-19T03:35:00Z"/>
          <w:sz w:val="26"/>
          <w:szCs w:val="26"/>
        </w:rPr>
      </w:pPr>
      <w:del w:id="803" w:author="João Lourenço Teixeira Vieira" w:date="2018-05-19T03:35:00Z">
        <w:r w:rsidRPr="03212AC7" w:rsidDel="00A501CB">
          <w:rPr>
            <w:i/>
            <w:sz w:val="26"/>
            <w:szCs w:val="26"/>
          </w:rPr>
          <w:delText xml:space="preserve">source </w:delText>
        </w:r>
        <w:r w:rsidR="00EC4223" w:rsidRPr="03B39210" w:rsidDel="00A501CB">
          <w:rPr>
            <w:sz w:val="26"/>
            <w:szCs w:val="26"/>
          </w:rPr>
          <w:delText>–</w:delText>
        </w:r>
        <w:r w:rsidRPr="03B39210" w:rsidDel="00A501CB">
          <w:rPr>
            <w:sz w:val="26"/>
            <w:szCs w:val="26"/>
          </w:rPr>
          <w:delText xml:space="preserve"> representa o ponto de partida</w:delText>
        </w:r>
      </w:del>
    </w:p>
    <w:p w14:paraId="4F5B9145" w14:textId="487A717F" w:rsidR="003A47E4" w:rsidRPr="003A47E4" w:rsidDel="00A501CB" w:rsidRDefault="03B39210" w:rsidP="03B39210">
      <w:pPr>
        <w:pStyle w:val="ListParagraph"/>
        <w:numPr>
          <w:ilvl w:val="0"/>
          <w:numId w:val="15"/>
        </w:numPr>
        <w:rPr>
          <w:del w:id="804" w:author="João Lourenço Teixeira Vieira" w:date="2018-05-19T03:35:00Z"/>
          <w:sz w:val="26"/>
          <w:szCs w:val="26"/>
        </w:rPr>
      </w:pPr>
      <w:del w:id="805" w:author="João Lourenço Teixeira Vieira" w:date="2018-05-19T03:35:00Z">
        <w:r w:rsidRPr="03212AC7" w:rsidDel="00A501CB">
          <w:rPr>
            <w:i/>
            <w:sz w:val="26"/>
            <w:szCs w:val="26"/>
          </w:rPr>
          <w:delText xml:space="preserve">destination </w:delText>
        </w:r>
        <w:r w:rsidR="00EC4223" w:rsidDel="00A501CB">
          <w:rPr>
            <w:sz w:val="26"/>
            <w:szCs w:val="26"/>
          </w:rPr>
          <w:delText>-</w:delText>
        </w:r>
        <w:r w:rsidRPr="03B39210" w:rsidDel="00A501CB">
          <w:rPr>
            <w:sz w:val="26"/>
            <w:szCs w:val="26"/>
          </w:rPr>
          <w:delText xml:space="preserve"> representa o ponto de chegada</w:delText>
        </w:r>
      </w:del>
    </w:p>
    <w:p w14:paraId="06E0E82D" w14:textId="1C60F6C5" w:rsidR="003A47E4" w:rsidDel="00A501CB" w:rsidRDefault="003A47E4" w:rsidP="00FF0490">
      <w:pPr>
        <w:rPr>
          <w:del w:id="806" w:author="João Lourenço Teixeira Vieira" w:date="2018-05-19T03:35:00Z"/>
          <w:sz w:val="26"/>
          <w:szCs w:val="26"/>
        </w:rPr>
      </w:pPr>
    </w:p>
    <w:p w14:paraId="7D37AD3B" w14:textId="77777777" w:rsidR="002B0DC1" w:rsidRDefault="03B39210" w:rsidP="00795191">
      <w:pPr>
        <w:pStyle w:val="Heading4"/>
      </w:pPr>
      <w:proofErr w:type="spellStart"/>
      <w:r>
        <w:t>Passenger</w:t>
      </w:r>
      <w:proofErr w:type="spellEnd"/>
    </w:p>
    <w:p w14:paraId="5BFDBB0D" w14:textId="5D5294B2" w:rsidR="00C830B0" w:rsidDel="00A501CB" w:rsidRDefault="03B39210">
      <w:pPr>
        <w:rPr>
          <w:del w:id="807" w:author="João Lourenço Teixeira Vieira" w:date="2018-05-19T03:36:00Z"/>
          <w:sz w:val="26"/>
          <w:szCs w:val="26"/>
        </w:rPr>
      </w:pPr>
      <w:r w:rsidRPr="03B39210">
        <w:rPr>
          <w:sz w:val="26"/>
          <w:szCs w:val="26"/>
        </w:rPr>
        <w:t xml:space="preserve">A classe </w:t>
      </w:r>
      <w:proofErr w:type="spellStart"/>
      <w:r w:rsidRPr="03212AC7">
        <w:rPr>
          <w:i/>
          <w:sz w:val="26"/>
          <w:szCs w:val="26"/>
        </w:rPr>
        <w:t>Passenger</w:t>
      </w:r>
      <w:proofErr w:type="spellEnd"/>
      <w:r w:rsidRPr="03212AC7">
        <w:rPr>
          <w:i/>
          <w:sz w:val="26"/>
          <w:szCs w:val="26"/>
        </w:rPr>
        <w:t xml:space="preserve"> </w:t>
      </w:r>
      <w:r w:rsidRPr="03B39210">
        <w:rPr>
          <w:sz w:val="26"/>
          <w:szCs w:val="26"/>
        </w:rPr>
        <w:t xml:space="preserve">representa um passageiro no contexto apresentado. Esta classe deriva da classe </w:t>
      </w:r>
      <w:proofErr w:type="spellStart"/>
      <w:r w:rsidRPr="0919027C">
        <w:rPr>
          <w:i/>
          <w:sz w:val="26"/>
          <w:szCs w:val="26"/>
        </w:rPr>
        <w:t>Person</w:t>
      </w:r>
      <w:proofErr w:type="spellEnd"/>
      <w:r w:rsidRPr="0919027C">
        <w:rPr>
          <w:i/>
          <w:sz w:val="26"/>
          <w:szCs w:val="26"/>
        </w:rPr>
        <w:t xml:space="preserve"> </w:t>
      </w:r>
      <w:r w:rsidRPr="03B39210">
        <w:rPr>
          <w:sz w:val="26"/>
          <w:szCs w:val="26"/>
        </w:rPr>
        <w:t>uma vez que que um passageiro é uma pessoa pelo que possui os mesmos atributos</w:t>
      </w:r>
      <w:del w:id="808" w:author="João Lourenço Teixeira Vieira" w:date="2018-05-19T03:36:00Z">
        <w:r w:rsidRPr="03B39210" w:rsidDel="00A501CB">
          <w:rPr>
            <w:sz w:val="26"/>
            <w:szCs w:val="26"/>
          </w:rPr>
          <w:delText>. Cada passageiro é caracterizado por:</w:delText>
        </w:r>
      </w:del>
    </w:p>
    <w:p w14:paraId="2FFDBD10" w14:textId="277EDDB0" w:rsidR="00C830B0" w:rsidDel="00A501CB" w:rsidRDefault="03B39210">
      <w:pPr>
        <w:rPr>
          <w:del w:id="809" w:author="João Lourenço Teixeira Vieira" w:date="2018-05-19T03:36:00Z"/>
          <w:sz w:val="26"/>
          <w:szCs w:val="26"/>
        </w:rPr>
        <w:pPrChange w:id="810" w:author="João Lourenço Teixeira Vieira" w:date="2018-05-19T03:36:00Z">
          <w:pPr>
            <w:pStyle w:val="ListParagraph"/>
            <w:numPr>
              <w:numId w:val="16"/>
            </w:numPr>
            <w:ind w:hanging="360"/>
          </w:pPr>
        </w:pPrChange>
      </w:pPr>
      <w:del w:id="811" w:author="João Lourenço Teixeira Vieira" w:date="2018-05-19T03:36:00Z">
        <w:r w:rsidRPr="0919027C" w:rsidDel="00A501CB">
          <w:rPr>
            <w:i/>
            <w:sz w:val="26"/>
            <w:szCs w:val="26"/>
          </w:rPr>
          <w:delText xml:space="preserve">numPassengers </w:delText>
        </w:r>
        <w:bookmarkStart w:id="812" w:name="_Hlk511245594"/>
        <w:r w:rsidRPr="03B39210" w:rsidDel="00A501CB">
          <w:rPr>
            <w:sz w:val="26"/>
            <w:szCs w:val="26"/>
          </w:rPr>
          <w:delText>–</w:delText>
        </w:r>
        <w:bookmarkEnd w:id="812"/>
        <w:r w:rsidRPr="03B39210" w:rsidDel="00A501CB">
          <w:rPr>
            <w:sz w:val="26"/>
            <w:szCs w:val="26"/>
          </w:rPr>
          <w:delText xml:space="preserve"> número total de passageiros a serem transportados. Permite considerar a familiaridade entre pessoas que desejem viajar em grupo.</w:delText>
        </w:r>
      </w:del>
    </w:p>
    <w:p w14:paraId="344AD266" w14:textId="1793E9AD" w:rsidR="00A64FF0" w:rsidRPr="00B52480" w:rsidDel="00A501CB" w:rsidRDefault="03B39210">
      <w:pPr>
        <w:rPr>
          <w:del w:id="813" w:author="João Lourenço Teixeira Vieira" w:date="2018-05-19T03:36:00Z"/>
          <w:color w:val="000000" w:themeColor="text1"/>
          <w:sz w:val="26"/>
          <w:szCs w:val="26"/>
        </w:rPr>
        <w:pPrChange w:id="814" w:author="João Lourenço Teixeira Vieira" w:date="2018-05-19T03:36:00Z">
          <w:pPr>
            <w:pStyle w:val="ListParagraph"/>
            <w:numPr>
              <w:numId w:val="16"/>
            </w:numPr>
            <w:ind w:hanging="360"/>
          </w:pPr>
        </w:pPrChange>
      </w:pPr>
      <w:del w:id="815" w:author="João Lourenço Teixeira Vieira" w:date="2018-05-19T03:36:00Z">
        <w:r w:rsidRPr="0919027C" w:rsidDel="00A501CB">
          <w:rPr>
            <w:i/>
            <w:color w:val="000000" w:themeColor="text1"/>
            <w:sz w:val="26"/>
            <w:szCs w:val="26"/>
          </w:rPr>
          <w:delText xml:space="preserve">path </w:delText>
        </w:r>
        <w:r w:rsidRPr="03B39210" w:rsidDel="00A501CB">
          <w:rPr>
            <w:color w:val="000000" w:themeColor="text1"/>
            <w:sz w:val="26"/>
            <w:szCs w:val="26"/>
          </w:rPr>
          <w:delText>– lista de apontadores para os vértices percorridos desde o ponto de origem até ao ponto atual, corresponde ao itinerário percorrido</w:delText>
        </w:r>
      </w:del>
    </w:p>
    <w:p w14:paraId="357666C0" w14:textId="052A56C3" w:rsidR="0051629F" w:rsidDel="00A501CB" w:rsidRDefault="03B39210">
      <w:pPr>
        <w:rPr>
          <w:del w:id="816" w:author="João Lourenço Teixeira Vieira" w:date="2018-05-19T03:36:00Z"/>
          <w:sz w:val="26"/>
          <w:szCs w:val="26"/>
        </w:rPr>
        <w:pPrChange w:id="817" w:author="João Lourenço Teixeira Vieira" w:date="2018-05-19T03:36:00Z">
          <w:pPr>
            <w:pStyle w:val="ListParagraph"/>
            <w:numPr>
              <w:numId w:val="16"/>
            </w:numPr>
            <w:ind w:hanging="360"/>
          </w:pPr>
        </w:pPrChange>
      </w:pPr>
      <w:del w:id="818" w:author="João Lourenço Teixeira Vieira" w:date="2018-05-19T03:36:00Z">
        <w:r w:rsidRPr="0919027C" w:rsidDel="00A501CB">
          <w:rPr>
            <w:i/>
            <w:sz w:val="26"/>
            <w:szCs w:val="26"/>
          </w:rPr>
          <w:delText xml:space="preserve">source </w:delText>
        </w:r>
        <w:r w:rsidRPr="03B39210" w:rsidDel="00A501CB">
          <w:rPr>
            <w:sz w:val="26"/>
            <w:szCs w:val="26"/>
          </w:rPr>
          <w:delText>– apontador para o vértice de origem, corresponde ao ponto de partida</w:delText>
        </w:r>
      </w:del>
    </w:p>
    <w:p w14:paraId="1A50A978" w14:textId="64D3100A" w:rsidR="00A64FF0" w:rsidDel="00A501CB" w:rsidRDefault="03B39210">
      <w:pPr>
        <w:rPr>
          <w:del w:id="819" w:author="João Lourenço Teixeira Vieira" w:date="2018-05-19T03:36:00Z"/>
          <w:sz w:val="26"/>
          <w:szCs w:val="26"/>
        </w:rPr>
        <w:pPrChange w:id="820" w:author="João Lourenço Teixeira Vieira" w:date="2018-05-19T03:36:00Z">
          <w:pPr>
            <w:pStyle w:val="ListParagraph"/>
            <w:numPr>
              <w:numId w:val="16"/>
            </w:numPr>
            <w:ind w:hanging="360"/>
          </w:pPr>
        </w:pPrChange>
      </w:pPr>
      <w:del w:id="821" w:author="João Lourenço Teixeira Vieira" w:date="2018-05-19T03:36:00Z">
        <w:r w:rsidRPr="0919027C" w:rsidDel="00A501CB">
          <w:rPr>
            <w:i/>
            <w:sz w:val="26"/>
            <w:szCs w:val="26"/>
          </w:rPr>
          <w:delText xml:space="preserve">destination </w:delText>
        </w:r>
        <w:r w:rsidRPr="03B39210" w:rsidDel="00A501CB">
          <w:rPr>
            <w:sz w:val="26"/>
            <w:szCs w:val="26"/>
          </w:rPr>
          <w:delText>– apontador para o vértice de destino, corresponde ao ponto de chegada</w:delText>
        </w:r>
      </w:del>
    </w:p>
    <w:p w14:paraId="238232A4" w14:textId="58B61BBA" w:rsidR="00A64FF0" w:rsidDel="00A501CB" w:rsidRDefault="03B39210">
      <w:pPr>
        <w:rPr>
          <w:del w:id="822" w:author="João Lourenço Teixeira Vieira" w:date="2018-05-19T03:36:00Z"/>
          <w:sz w:val="26"/>
          <w:szCs w:val="26"/>
        </w:rPr>
        <w:pPrChange w:id="823" w:author="João Lourenço Teixeira Vieira" w:date="2018-05-19T03:36:00Z">
          <w:pPr>
            <w:pStyle w:val="ListParagraph"/>
            <w:numPr>
              <w:numId w:val="16"/>
            </w:numPr>
            <w:ind w:hanging="360"/>
          </w:pPr>
        </w:pPrChange>
      </w:pPr>
      <w:del w:id="824" w:author="João Lourenço Teixeira Vieira" w:date="2018-05-19T03:36:00Z">
        <w:r w:rsidRPr="0919027C" w:rsidDel="00A501CB">
          <w:rPr>
            <w:i/>
            <w:sz w:val="26"/>
            <w:szCs w:val="26"/>
          </w:rPr>
          <w:delText xml:space="preserve">pos </w:delText>
        </w:r>
        <w:r w:rsidRPr="03B39210" w:rsidDel="00A501CB">
          <w:rPr>
            <w:sz w:val="26"/>
            <w:szCs w:val="26"/>
          </w:rPr>
          <w:delText>– apontador para o vértice que corresponde à posição atual do passageiro</w:delText>
        </w:r>
      </w:del>
    </w:p>
    <w:p w14:paraId="54DD9372" w14:textId="5E41E3F0" w:rsidR="00A64FF0" w:rsidDel="00A501CB" w:rsidRDefault="03B39210">
      <w:pPr>
        <w:rPr>
          <w:del w:id="825" w:author="João Lourenço Teixeira Vieira" w:date="2018-05-19T03:36:00Z"/>
          <w:sz w:val="26"/>
          <w:szCs w:val="26"/>
        </w:rPr>
        <w:pPrChange w:id="826" w:author="João Lourenço Teixeira Vieira" w:date="2018-05-19T03:36:00Z">
          <w:pPr>
            <w:pStyle w:val="ListParagraph"/>
            <w:numPr>
              <w:numId w:val="16"/>
            </w:numPr>
            <w:ind w:hanging="360"/>
          </w:pPr>
        </w:pPrChange>
      </w:pPr>
      <w:del w:id="827" w:author="João Lourenço Teixeira Vieira" w:date="2018-05-19T03:36:00Z">
        <w:r w:rsidRPr="0919027C" w:rsidDel="00A501CB">
          <w:rPr>
            <w:i/>
            <w:sz w:val="26"/>
            <w:szCs w:val="26"/>
          </w:rPr>
          <w:delText xml:space="preserve">prevPos </w:delText>
        </w:r>
        <w:r w:rsidRPr="03B39210" w:rsidDel="00A501CB">
          <w:rPr>
            <w:sz w:val="26"/>
            <w:szCs w:val="26"/>
          </w:rPr>
          <w:delText>– apontador para o vértice que corresponde à posição anterior do passageiro</w:delText>
        </w:r>
      </w:del>
    </w:p>
    <w:p w14:paraId="536E5C65" w14:textId="75938B8D" w:rsidR="00A64FF0" w:rsidDel="00A501CB" w:rsidRDefault="03B39210">
      <w:pPr>
        <w:rPr>
          <w:del w:id="828" w:author="João Lourenço Teixeira Vieira" w:date="2018-05-19T03:36:00Z"/>
          <w:sz w:val="26"/>
          <w:szCs w:val="26"/>
        </w:rPr>
        <w:pPrChange w:id="829" w:author="João Lourenço Teixeira Vieira" w:date="2018-05-19T03:36:00Z">
          <w:pPr>
            <w:pStyle w:val="ListParagraph"/>
            <w:numPr>
              <w:numId w:val="16"/>
            </w:numPr>
            <w:ind w:hanging="360"/>
          </w:pPr>
        </w:pPrChange>
      </w:pPr>
      <w:del w:id="830" w:author="João Lourenço Teixeira Vieira" w:date="2018-05-19T03:36:00Z">
        <w:r w:rsidRPr="0919027C" w:rsidDel="00A501CB">
          <w:rPr>
            <w:i/>
            <w:sz w:val="26"/>
            <w:szCs w:val="26"/>
          </w:rPr>
          <w:delText xml:space="preserve">dropped </w:delText>
        </w:r>
        <w:r w:rsidRPr="03B39210" w:rsidDel="00A501CB">
          <w:rPr>
            <w:sz w:val="26"/>
            <w:szCs w:val="26"/>
          </w:rPr>
          <w:delText>– booleana que permite identificar se o passageiro foi deixado num ponto ou não</w:delText>
        </w:r>
      </w:del>
    </w:p>
    <w:p w14:paraId="4BDB82AE" w14:textId="52194D42" w:rsidR="00A64FF0" w:rsidDel="00A501CB" w:rsidRDefault="03B39210">
      <w:pPr>
        <w:rPr>
          <w:del w:id="831" w:author="João Lourenço Teixeira Vieira" w:date="2018-05-19T03:36:00Z"/>
          <w:sz w:val="26"/>
          <w:szCs w:val="26"/>
        </w:rPr>
        <w:pPrChange w:id="832" w:author="João Lourenço Teixeira Vieira" w:date="2018-05-19T03:36:00Z">
          <w:pPr>
            <w:pStyle w:val="ListParagraph"/>
            <w:numPr>
              <w:numId w:val="16"/>
            </w:numPr>
            <w:ind w:hanging="360"/>
          </w:pPr>
        </w:pPrChange>
      </w:pPr>
      <w:del w:id="833" w:author="João Lourenço Teixeira Vieira" w:date="2018-05-19T03:36:00Z">
        <w:r w:rsidRPr="0919027C" w:rsidDel="00A501CB">
          <w:rPr>
            <w:i/>
            <w:sz w:val="26"/>
            <w:szCs w:val="26"/>
          </w:rPr>
          <w:delText xml:space="preserve">picked </w:delText>
        </w:r>
        <w:r w:rsidRPr="03B39210" w:rsidDel="00A501CB">
          <w:rPr>
            <w:sz w:val="26"/>
            <w:szCs w:val="26"/>
          </w:rPr>
          <w:delText>– boolean</w:delText>
        </w:r>
        <w:r w:rsidR="6AB621D7" w:rsidRPr="03B39210" w:rsidDel="00A501CB">
          <w:rPr>
            <w:sz w:val="26"/>
            <w:szCs w:val="26"/>
          </w:rPr>
          <w:delText>a</w:delText>
        </w:r>
        <w:r w:rsidRPr="03B39210" w:rsidDel="00A501CB">
          <w:rPr>
            <w:sz w:val="26"/>
            <w:szCs w:val="26"/>
          </w:rPr>
          <w:delText xml:space="preserve"> que permite identificar se o passageiro foi recolhido ou não</w:delText>
        </w:r>
      </w:del>
    </w:p>
    <w:p w14:paraId="3F312DF2" w14:textId="7242F08E" w:rsidR="00A64FF0" w:rsidDel="00A501CB" w:rsidRDefault="03B39210">
      <w:pPr>
        <w:rPr>
          <w:del w:id="834" w:author="João Lourenço Teixeira Vieira" w:date="2018-05-19T03:36:00Z"/>
          <w:sz w:val="26"/>
          <w:szCs w:val="26"/>
        </w:rPr>
        <w:pPrChange w:id="835" w:author="João Lourenço Teixeira Vieira" w:date="2018-05-19T03:36:00Z">
          <w:pPr>
            <w:pStyle w:val="ListParagraph"/>
            <w:numPr>
              <w:numId w:val="16"/>
            </w:numPr>
            <w:ind w:hanging="360"/>
          </w:pPr>
        </w:pPrChange>
      </w:pPr>
      <w:del w:id="836" w:author="João Lourenço Teixeira Vieira" w:date="2018-05-19T03:36:00Z">
        <w:r w:rsidRPr="0919027C" w:rsidDel="00A501CB">
          <w:rPr>
            <w:i/>
            <w:sz w:val="26"/>
            <w:szCs w:val="26"/>
          </w:rPr>
          <w:delText xml:space="preserve">infoSource </w:delText>
        </w:r>
        <w:r w:rsidRPr="03B39210" w:rsidDel="00A501CB">
          <w:rPr>
            <w:sz w:val="26"/>
            <w:szCs w:val="26"/>
          </w:rPr>
          <w:delText>– representa a informação relativa ao ponto de partida</w:delText>
        </w:r>
      </w:del>
    </w:p>
    <w:p w14:paraId="5CBC637F" w14:textId="70846F64" w:rsidR="00A64FF0" w:rsidRPr="00C830B0" w:rsidDel="00A501CB" w:rsidRDefault="03B39210">
      <w:pPr>
        <w:rPr>
          <w:del w:id="837" w:author="João Lourenço Teixeira Vieira" w:date="2018-05-19T03:36:00Z"/>
          <w:sz w:val="26"/>
          <w:szCs w:val="26"/>
        </w:rPr>
        <w:pPrChange w:id="838" w:author="João Lourenço Teixeira Vieira" w:date="2018-05-19T03:36:00Z">
          <w:pPr>
            <w:pStyle w:val="ListParagraph"/>
            <w:numPr>
              <w:numId w:val="16"/>
            </w:numPr>
            <w:ind w:hanging="360"/>
          </w:pPr>
        </w:pPrChange>
      </w:pPr>
      <w:del w:id="839" w:author="João Lourenço Teixeira Vieira" w:date="2018-05-19T03:36:00Z">
        <w:r w:rsidRPr="0919027C" w:rsidDel="00A501CB">
          <w:rPr>
            <w:i/>
            <w:sz w:val="26"/>
            <w:szCs w:val="26"/>
          </w:rPr>
          <w:delText xml:space="preserve">infoDestination </w:delText>
        </w:r>
        <w:r w:rsidRPr="03B39210" w:rsidDel="00A501CB">
          <w:rPr>
            <w:sz w:val="26"/>
            <w:szCs w:val="26"/>
          </w:rPr>
          <w:delText>– representa a informação relativa ao ponto de chegada</w:delText>
        </w:r>
      </w:del>
    </w:p>
    <w:p w14:paraId="4241DD06" w14:textId="77777777" w:rsidR="003A47E4" w:rsidRDefault="003A47E4">
      <w:pPr>
        <w:rPr>
          <w:sz w:val="26"/>
          <w:szCs w:val="26"/>
        </w:rPr>
      </w:pPr>
    </w:p>
    <w:p w14:paraId="73C8F981" w14:textId="77777777" w:rsidR="002B0DC1" w:rsidRDefault="03B39210" w:rsidP="00795191">
      <w:pPr>
        <w:pStyle w:val="Heading4"/>
      </w:pPr>
      <w:proofErr w:type="spellStart"/>
      <w:r>
        <w:t>RideShare</w:t>
      </w:r>
      <w:proofErr w:type="spellEnd"/>
    </w:p>
    <w:p w14:paraId="69192DE8" w14:textId="77777777" w:rsidR="00A501CB" w:rsidRDefault="03B39210" w:rsidP="00A501CB">
      <w:pPr>
        <w:rPr>
          <w:ins w:id="840" w:author="João Lourenço Teixeira Vieira" w:date="2018-05-19T03:36:00Z"/>
          <w:sz w:val="26"/>
          <w:szCs w:val="26"/>
        </w:rPr>
      </w:pPr>
      <w:r w:rsidRPr="03B39210">
        <w:rPr>
          <w:sz w:val="26"/>
          <w:szCs w:val="26"/>
        </w:rPr>
        <w:t xml:space="preserve">A classe </w:t>
      </w:r>
      <w:proofErr w:type="spellStart"/>
      <w:r w:rsidRPr="0919027C">
        <w:rPr>
          <w:i/>
          <w:sz w:val="26"/>
          <w:szCs w:val="26"/>
        </w:rPr>
        <w:t>RideShare</w:t>
      </w:r>
      <w:proofErr w:type="spellEnd"/>
      <w:r w:rsidRPr="0919027C">
        <w:rPr>
          <w:i/>
          <w:sz w:val="26"/>
          <w:szCs w:val="26"/>
        </w:rPr>
        <w:t xml:space="preserve"> </w:t>
      </w:r>
      <w:r w:rsidRPr="03B39210">
        <w:rPr>
          <w:sz w:val="26"/>
          <w:szCs w:val="26"/>
        </w:rPr>
        <w:t xml:space="preserve">é a entidade que permite fazer a gestão dos condutores e dos passageiros. </w:t>
      </w:r>
    </w:p>
    <w:p w14:paraId="3D0E1812" w14:textId="77777777" w:rsidR="00A501CB" w:rsidRDefault="00A501CB">
      <w:pPr>
        <w:spacing w:line="259" w:lineRule="auto"/>
        <w:rPr>
          <w:ins w:id="841" w:author="João Lourenço Teixeira Vieira" w:date="2018-05-19T03:36:00Z"/>
          <w:sz w:val="26"/>
          <w:szCs w:val="26"/>
        </w:rPr>
      </w:pPr>
      <w:ins w:id="842" w:author="João Lourenço Teixeira Vieira" w:date="2018-05-19T03:36:00Z">
        <w:r>
          <w:rPr>
            <w:sz w:val="26"/>
            <w:szCs w:val="26"/>
          </w:rPr>
          <w:br w:type="page"/>
        </w:r>
      </w:ins>
    </w:p>
    <w:p w14:paraId="0018D143" w14:textId="0603061C" w:rsidR="00642E39" w:rsidDel="00A501CB" w:rsidRDefault="03B39210">
      <w:pPr>
        <w:rPr>
          <w:del w:id="843" w:author="João Lourenço Teixeira Vieira" w:date="2018-05-19T03:36:00Z"/>
          <w:sz w:val="26"/>
          <w:szCs w:val="26"/>
        </w:rPr>
      </w:pPr>
      <w:del w:id="844" w:author="João Lourenço Teixeira Vieira" w:date="2018-05-19T03:36:00Z">
        <w:r w:rsidRPr="03B39210" w:rsidDel="00A501CB">
          <w:rPr>
            <w:sz w:val="26"/>
            <w:szCs w:val="26"/>
          </w:rPr>
          <w:lastRenderedPageBreak/>
          <w:delText>Esta é caracterizada por:</w:delText>
        </w:r>
      </w:del>
    </w:p>
    <w:p w14:paraId="5320B382" w14:textId="2E0606E0" w:rsidR="00A64FF0" w:rsidDel="00A501CB" w:rsidRDefault="03B39210">
      <w:pPr>
        <w:rPr>
          <w:del w:id="845" w:author="João Lourenço Teixeira Vieira" w:date="2018-05-19T03:36:00Z"/>
          <w:sz w:val="26"/>
          <w:szCs w:val="26"/>
        </w:rPr>
        <w:pPrChange w:id="846" w:author="João Lourenço Teixeira Vieira" w:date="2018-05-19T03:36:00Z">
          <w:pPr>
            <w:pStyle w:val="ListParagraph"/>
            <w:numPr>
              <w:numId w:val="17"/>
            </w:numPr>
            <w:ind w:hanging="360"/>
          </w:pPr>
        </w:pPrChange>
      </w:pPr>
      <w:del w:id="847" w:author="João Lourenço Teixeira Vieira" w:date="2018-05-19T03:36:00Z">
        <w:r w:rsidRPr="0919027C" w:rsidDel="00A501CB">
          <w:rPr>
            <w:i/>
            <w:sz w:val="26"/>
            <w:szCs w:val="26"/>
          </w:rPr>
          <w:delText xml:space="preserve">name </w:delText>
        </w:r>
        <w:r w:rsidRPr="03B39210" w:rsidDel="00A501CB">
          <w:rPr>
            <w:sz w:val="26"/>
            <w:szCs w:val="26"/>
          </w:rPr>
          <w:delText>– nome da entidade</w:delText>
        </w:r>
      </w:del>
    </w:p>
    <w:p w14:paraId="28935699" w14:textId="674C12F7" w:rsidR="00A64FF0" w:rsidDel="00A501CB" w:rsidRDefault="03B39210">
      <w:pPr>
        <w:rPr>
          <w:del w:id="848" w:author="João Lourenço Teixeira Vieira" w:date="2018-05-19T03:36:00Z"/>
          <w:sz w:val="26"/>
          <w:szCs w:val="26"/>
        </w:rPr>
        <w:pPrChange w:id="849" w:author="João Lourenço Teixeira Vieira" w:date="2018-05-19T03:36:00Z">
          <w:pPr>
            <w:pStyle w:val="ListParagraph"/>
            <w:numPr>
              <w:numId w:val="17"/>
            </w:numPr>
            <w:ind w:hanging="360"/>
          </w:pPr>
        </w:pPrChange>
      </w:pPr>
      <w:del w:id="850" w:author="João Lourenço Teixeira Vieira" w:date="2018-05-19T03:36:00Z">
        <w:r w:rsidRPr="1061FB00" w:rsidDel="00A501CB">
          <w:rPr>
            <w:i/>
            <w:sz w:val="26"/>
            <w:szCs w:val="26"/>
          </w:rPr>
          <w:delText xml:space="preserve">passengers </w:delText>
        </w:r>
        <w:r w:rsidRPr="03B39210" w:rsidDel="00A501CB">
          <w:rPr>
            <w:sz w:val="26"/>
            <w:szCs w:val="26"/>
          </w:rPr>
          <w:delText>– unordered_set que armazena apontadores para os passageiros que aguardam transporte</w:delText>
        </w:r>
      </w:del>
    </w:p>
    <w:p w14:paraId="376E00ED" w14:textId="1A2C7FD3" w:rsidR="00A64FF0" w:rsidDel="00A501CB" w:rsidRDefault="03B39210">
      <w:pPr>
        <w:rPr>
          <w:del w:id="851" w:author="João Lourenço Teixeira Vieira" w:date="2018-05-19T03:36:00Z"/>
          <w:sz w:val="26"/>
          <w:szCs w:val="26"/>
        </w:rPr>
        <w:pPrChange w:id="852" w:author="João Lourenço Teixeira Vieira" w:date="2018-05-19T03:36:00Z">
          <w:pPr>
            <w:pStyle w:val="ListParagraph"/>
            <w:numPr>
              <w:numId w:val="17"/>
            </w:numPr>
            <w:ind w:hanging="360"/>
          </w:pPr>
        </w:pPrChange>
      </w:pPr>
      <w:del w:id="853" w:author="João Lourenço Teixeira Vieira" w:date="2018-05-19T03:36:00Z">
        <w:r w:rsidRPr="1061FB00" w:rsidDel="00A501CB">
          <w:rPr>
            <w:i/>
            <w:sz w:val="26"/>
            <w:szCs w:val="26"/>
          </w:rPr>
          <w:delText xml:space="preserve">drivers </w:delText>
        </w:r>
        <w:r w:rsidRPr="03B39210" w:rsidDel="00A501CB">
          <w:rPr>
            <w:sz w:val="26"/>
            <w:szCs w:val="26"/>
          </w:rPr>
          <w:delText>– unordered_set que armazena apontadores para os condutores</w:delText>
        </w:r>
      </w:del>
    </w:p>
    <w:p w14:paraId="32A05320" w14:textId="44C0A7BE" w:rsidR="002D6578" w:rsidRPr="00B0257C" w:rsidRDefault="03B39210">
      <w:pPr>
        <w:rPr>
          <w:rStyle w:val="Heading1Char"/>
          <w:rFonts w:asciiTheme="minorHAnsi" w:eastAsiaTheme="minorEastAsia" w:hAnsiTheme="minorHAnsi" w:cstheme="minorBidi"/>
          <w:color w:val="auto"/>
          <w:sz w:val="26"/>
          <w:szCs w:val="26"/>
        </w:rPr>
        <w:pPrChange w:id="854" w:author="João Lourenço Teixeira Vieira" w:date="2018-05-19T03:36:00Z">
          <w:pPr>
            <w:pStyle w:val="ListParagraph"/>
            <w:numPr>
              <w:numId w:val="17"/>
            </w:numPr>
            <w:ind w:hanging="360"/>
          </w:pPr>
        </w:pPrChange>
      </w:pPr>
      <w:del w:id="855" w:author="João Lourenço Teixeira Vieira" w:date="2018-05-19T03:36:00Z">
        <w:r w:rsidRPr="1061FB00" w:rsidDel="00A501CB">
          <w:rPr>
            <w:i/>
            <w:sz w:val="26"/>
            <w:szCs w:val="26"/>
          </w:rPr>
          <w:delText xml:space="preserve">graph </w:delText>
        </w:r>
        <w:r w:rsidRPr="03B39210" w:rsidDel="00A501CB">
          <w:rPr>
            <w:sz w:val="26"/>
            <w:szCs w:val="26"/>
          </w:rPr>
          <w:delText>– grafo que representa o mapa no qual os percursos vão ser determinados</w:delText>
        </w:r>
        <w:r w:rsidR="002D6578" w:rsidDel="00A501CB">
          <w:rPr>
            <w:rStyle w:val="Heading1Char"/>
          </w:rPr>
          <w:br w:type="page"/>
        </w:r>
      </w:del>
    </w:p>
    <w:p w14:paraId="3010C0D4" w14:textId="279F7432" w:rsidR="00452684" w:rsidRPr="00452684" w:rsidRDefault="03B39210" w:rsidP="03B39210">
      <w:pPr>
        <w:rPr>
          <w:sz w:val="26"/>
          <w:szCs w:val="26"/>
        </w:rPr>
      </w:pPr>
      <w:bookmarkStart w:id="856" w:name="_Toc511240331"/>
      <w:bookmarkStart w:id="857" w:name="_Toc511244530"/>
      <w:bookmarkStart w:id="858" w:name="_Toc514466334"/>
      <w:r w:rsidRPr="03B39210">
        <w:rPr>
          <w:rStyle w:val="Heading1Char"/>
        </w:rPr>
        <w:t>Algoritmos implementados</w:t>
      </w:r>
      <w:bookmarkEnd w:id="856"/>
      <w:bookmarkEnd w:id="857"/>
      <w:bookmarkEnd w:id="858"/>
    </w:p>
    <w:p w14:paraId="0DC2515F" w14:textId="77777777" w:rsidR="00452684" w:rsidRDefault="00452684" w:rsidP="00FF0490"/>
    <w:p w14:paraId="7AACC6D7" w14:textId="58E5A21A" w:rsidR="00B131B7" w:rsidDel="00A501CB" w:rsidRDefault="00A501CB" w:rsidP="00A501CB">
      <w:pPr>
        <w:rPr>
          <w:del w:id="859" w:author="João Lourenço Teixeira Vieira" w:date="2018-05-19T03:36:00Z"/>
          <w:sz w:val="26"/>
          <w:szCs w:val="26"/>
        </w:rPr>
      </w:pPr>
      <w:bookmarkStart w:id="860" w:name="_Toc511240332"/>
      <w:bookmarkStart w:id="861" w:name="_Toc511244531"/>
      <w:ins w:id="862" w:author="João Lourenço Teixeira Vieira" w:date="2018-05-19T03:39:00Z">
        <w:r w:rsidRPr="00A501CB">
          <w:rPr>
            <w:sz w:val="26"/>
            <w:szCs w:val="26"/>
            <w:rPrChange w:id="863" w:author="João Lourenço Teixeira Vieira" w:date="2018-05-19T03:42:00Z">
              <w:rPr/>
            </w:rPrChange>
          </w:rPr>
          <w:t xml:space="preserve">Tendo, no cálculo do caminho, já tendo sidos selecionados tantos os passageiros da viagem como o percurso a ser realizado e sendo que estes já estão guardados </w:t>
        </w:r>
      </w:ins>
      <w:ins w:id="864" w:author="João Lourenço Teixeira Vieira" w:date="2018-05-19T03:40:00Z">
        <w:r w:rsidRPr="00A501CB">
          <w:rPr>
            <w:sz w:val="26"/>
            <w:szCs w:val="26"/>
            <w:rPrChange w:id="865" w:author="João Lourenço Teixeira Vieira" w:date="2018-05-19T03:42:00Z">
              <w:rPr/>
            </w:rPrChange>
          </w:rPr>
          <w:t xml:space="preserve">em estruturas de dados especificas para o efeito, é realizada uma pesquisa sequencial </w:t>
        </w:r>
      </w:ins>
      <w:ins w:id="866" w:author="João Lourenço Teixeira Vieira" w:date="2018-05-19T03:41:00Z">
        <w:r w:rsidRPr="00A501CB">
          <w:rPr>
            <w:sz w:val="26"/>
            <w:szCs w:val="26"/>
            <w:rPrChange w:id="867" w:author="João Lourenço Teixeira Vieira" w:date="2018-05-19T03:42:00Z">
              <w:rPr/>
            </w:rPrChange>
          </w:rPr>
          <w:t>por estas estruturas.</w:t>
        </w:r>
      </w:ins>
      <w:del w:id="868" w:author="João Lourenço Teixeira Vieira" w:date="2018-05-19T03:36:00Z">
        <w:r w:rsidR="03B39210" w:rsidRPr="00A501CB" w:rsidDel="00A501CB">
          <w:rPr>
            <w:sz w:val="26"/>
            <w:szCs w:val="26"/>
            <w:rPrChange w:id="869" w:author="João Lourenço Teixeira Vieira" w:date="2018-05-19T03:42:00Z">
              <w:rPr/>
            </w:rPrChange>
          </w:rPr>
          <w:delText>Análise da conetividade</w:delText>
        </w:r>
        <w:bookmarkEnd w:id="860"/>
        <w:bookmarkEnd w:id="861"/>
      </w:del>
    </w:p>
    <w:p w14:paraId="6EB6E480" w14:textId="7968FEA7" w:rsidR="00A501CB" w:rsidRDefault="00A501CB" w:rsidP="00A501CB">
      <w:pPr>
        <w:rPr>
          <w:ins w:id="870" w:author="João Lourenço Teixeira Vieira" w:date="2018-05-19T03:42:00Z"/>
          <w:sz w:val="26"/>
          <w:szCs w:val="26"/>
        </w:rPr>
      </w:pPr>
    </w:p>
    <w:p w14:paraId="45691911" w14:textId="0E909301" w:rsidR="006E48F3" w:rsidRDefault="00A501CB" w:rsidP="00A501CB">
      <w:pPr>
        <w:rPr>
          <w:ins w:id="871" w:author="João Lourenço Teixeira Vieira" w:date="2018-05-19T03:43:00Z"/>
          <w:sz w:val="26"/>
          <w:szCs w:val="26"/>
        </w:rPr>
      </w:pPr>
      <w:ins w:id="872" w:author="João Lourenço Teixeira Vieira" w:date="2018-05-19T03:42:00Z">
        <w:r>
          <w:rPr>
            <w:sz w:val="26"/>
            <w:szCs w:val="26"/>
          </w:rPr>
          <w:t>Reconhecemos que, visto que os objetos guardados nesta estrutura</w:t>
        </w:r>
      </w:ins>
      <w:ins w:id="873" w:author="João Lourenço Teixeira Vieira" w:date="2018-05-19T03:49:00Z">
        <w:r w:rsidR="006E48F3">
          <w:rPr>
            <w:sz w:val="26"/>
            <w:szCs w:val="26"/>
          </w:rPr>
          <w:t xml:space="preserve"> (</w:t>
        </w:r>
        <w:proofErr w:type="spellStart"/>
        <w:r w:rsidR="006E48F3">
          <w:rPr>
            <w:sz w:val="26"/>
            <w:szCs w:val="26"/>
          </w:rPr>
          <w:t>list</w:t>
        </w:r>
        <w:proofErr w:type="spellEnd"/>
        <w:r w:rsidR="006E48F3">
          <w:rPr>
            <w:sz w:val="26"/>
            <w:szCs w:val="26"/>
          </w:rPr>
          <w:t xml:space="preserve"> das ruas)</w:t>
        </w:r>
      </w:ins>
      <w:ins w:id="874" w:author="João Lourenço Teixeira Vieira" w:date="2018-05-19T03:42:00Z">
        <w:r>
          <w:rPr>
            <w:sz w:val="26"/>
            <w:szCs w:val="26"/>
          </w:rPr>
          <w:t xml:space="preserve"> são </w:t>
        </w:r>
        <w:proofErr w:type="spellStart"/>
        <w:r>
          <w:rPr>
            <w:sz w:val="26"/>
            <w:szCs w:val="26"/>
          </w:rPr>
          <w:t>strings</w:t>
        </w:r>
        <w:proofErr w:type="spellEnd"/>
        <w:r>
          <w:rPr>
            <w:sz w:val="26"/>
            <w:szCs w:val="26"/>
          </w:rPr>
          <w:t xml:space="preserve">, </w:t>
        </w:r>
        <w:r w:rsidR="006E48F3">
          <w:rPr>
            <w:sz w:val="26"/>
            <w:szCs w:val="26"/>
          </w:rPr>
          <w:t>poderíamos</w:t>
        </w:r>
      </w:ins>
      <w:ins w:id="875" w:author="João Lourenço Teixeira Vieira" w:date="2018-05-19T03:44:00Z">
        <w:r w:rsidR="006E48F3">
          <w:rPr>
            <w:sz w:val="26"/>
            <w:szCs w:val="26"/>
          </w:rPr>
          <w:t>,</w:t>
        </w:r>
      </w:ins>
      <w:ins w:id="876" w:author="João Lourenço Teixeira Vieira" w:date="2018-05-19T03:42:00Z">
        <w:r w:rsidR="006E48F3">
          <w:rPr>
            <w:sz w:val="26"/>
            <w:szCs w:val="26"/>
          </w:rPr>
          <w:t xml:space="preserve"> de alguma forma, otimizar esta pesquisa</w:t>
        </w:r>
      </w:ins>
      <w:ins w:id="877" w:author="João Lourenço Teixeira Vieira" w:date="2018-05-19T03:43:00Z">
        <w:r w:rsidR="006E48F3">
          <w:rPr>
            <w:sz w:val="26"/>
            <w:szCs w:val="26"/>
          </w:rPr>
          <w:t>, tratando de ordenar a mesma</w:t>
        </w:r>
      </w:ins>
      <w:ins w:id="878" w:author="João Lourenço Teixeira Vieira" w:date="2018-05-19T03:44:00Z">
        <w:r w:rsidR="006E48F3">
          <w:rPr>
            <w:sz w:val="26"/>
            <w:szCs w:val="26"/>
          </w:rPr>
          <w:t>, podendo assim mudar o algoritmo de pesquisa utilizado.</w:t>
        </w:r>
      </w:ins>
      <w:ins w:id="879" w:author="João Lourenço Teixeira Vieira" w:date="2018-05-19T03:45:00Z">
        <w:r w:rsidR="006E48F3">
          <w:rPr>
            <w:sz w:val="26"/>
            <w:szCs w:val="26"/>
          </w:rPr>
          <w:t xml:space="preserve"> Por outro lado, mantendo a ordem pela qual foram adicio</w:t>
        </w:r>
      </w:ins>
      <w:ins w:id="880" w:author="João Lourenço Teixeira Vieira" w:date="2018-05-19T03:46:00Z">
        <w:r w:rsidR="006E48F3">
          <w:rPr>
            <w:sz w:val="26"/>
            <w:szCs w:val="26"/>
          </w:rPr>
          <w:t xml:space="preserve">nados os dados, </w:t>
        </w:r>
      </w:ins>
      <w:ins w:id="881" w:author="João Lourenço Teixeira Vieira" w:date="2018-05-19T03:50:00Z">
        <w:r w:rsidR="006E48F3">
          <w:rPr>
            <w:sz w:val="26"/>
            <w:szCs w:val="26"/>
          </w:rPr>
          <w:t>preservamos</w:t>
        </w:r>
      </w:ins>
      <w:ins w:id="882" w:author="João Lourenço Teixeira Vieira" w:date="2018-05-19T03:46:00Z">
        <w:r w:rsidR="006E48F3">
          <w:rPr>
            <w:sz w:val="26"/>
            <w:szCs w:val="26"/>
          </w:rPr>
          <w:t xml:space="preserve"> um registo do itinerário</w:t>
        </w:r>
      </w:ins>
      <w:ins w:id="883" w:author="João Lourenço Teixeira Vieira" w:date="2018-05-19T03:50:00Z">
        <w:r w:rsidR="006E48F3">
          <w:rPr>
            <w:sz w:val="26"/>
            <w:szCs w:val="26"/>
          </w:rPr>
          <w:t>, facili</w:t>
        </w:r>
      </w:ins>
      <w:ins w:id="884" w:author="João Lourenço Teixeira Vieira" w:date="2018-05-19T03:51:00Z">
        <w:r w:rsidR="006E48F3">
          <w:rPr>
            <w:sz w:val="26"/>
            <w:szCs w:val="26"/>
          </w:rPr>
          <w:t>tando a mostragem do mesmo</w:t>
        </w:r>
      </w:ins>
      <w:ins w:id="885" w:author="João Lourenço Teixeira Vieira" w:date="2018-05-19T03:46:00Z">
        <w:r w:rsidR="006E48F3">
          <w:rPr>
            <w:sz w:val="26"/>
            <w:szCs w:val="26"/>
          </w:rPr>
          <w:t>.</w:t>
        </w:r>
      </w:ins>
    </w:p>
    <w:p w14:paraId="04798FEB" w14:textId="43567D02" w:rsidR="006E48F3" w:rsidRPr="00A10734" w:rsidRDefault="006E48F3">
      <w:pPr>
        <w:rPr>
          <w:ins w:id="886" w:author="João Lourenço Teixeira Vieira" w:date="2018-05-19T03:42:00Z"/>
          <w:sz w:val="26"/>
          <w:szCs w:val="26"/>
          <w:rPrChange w:id="887" w:author="João Lourenço Teixeira Vieira" w:date="2018-05-19T03:53:00Z">
            <w:rPr>
              <w:ins w:id="888" w:author="João Lourenço Teixeira Vieira" w:date="2018-05-19T03:42:00Z"/>
            </w:rPr>
          </w:rPrChange>
        </w:rPr>
      </w:pPr>
      <w:ins w:id="889" w:author="João Lourenço Teixeira Vieira" w:date="2018-05-19T03:52:00Z">
        <w:r>
          <w:rPr>
            <w:sz w:val="26"/>
            <w:szCs w:val="26"/>
          </w:rPr>
          <w:t xml:space="preserve">Para a pesquisa em </w:t>
        </w:r>
        <w:proofErr w:type="spellStart"/>
        <w:r>
          <w:rPr>
            <w:sz w:val="26"/>
            <w:szCs w:val="26"/>
          </w:rPr>
          <w:t>strings</w:t>
        </w:r>
        <w:proofErr w:type="spellEnd"/>
        <w:r>
          <w:rPr>
            <w:sz w:val="26"/>
            <w:szCs w:val="26"/>
          </w:rPr>
          <w:t xml:space="preserve">, implementamos os algoritmos de </w:t>
        </w:r>
        <w:proofErr w:type="spellStart"/>
        <w:r w:rsidRPr="006E48F3">
          <w:rPr>
            <w:sz w:val="26"/>
            <w:szCs w:val="26"/>
            <w:rPrChange w:id="890" w:author="João Lourenço Teixeira Vieira" w:date="2018-05-19T03:52:00Z">
              <w:rPr/>
            </w:rPrChange>
          </w:rPr>
          <w:t>Knuth</w:t>
        </w:r>
        <w:proofErr w:type="spellEnd"/>
        <w:r w:rsidRPr="006E48F3">
          <w:rPr>
            <w:sz w:val="26"/>
            <w:szCs w:val="26"/>
            <w:rPrChange w:id="891" w:author="João Lourenço Teixeira Vieira" w:date="2018-05-19T03:52:00Z">
              <w:rPr/>
            </w:rPrChange>
          </w:rPr>
          <w:t>-Morris-</w:t>
        </w:r>
        <w:proofErr w:type="spellStart"/>
        <w:r w:rsidRPr="006E48F3">
          <w:rPr>
            <w:sz w:val="26"/>
            <w:szCs w:val="26"/>
            <w:rPrChange w:id="892" w:author="João Lourenço Teixeira Vieira" w:date="2018-05-19T03:52:00Z">
              <w:rPr/>
            </w:rPrChange>
          </w:rPr>
          <w:t>Pratt</w:t>
        </w:r>
        <w:proofErr w:type="spellEnd"/>
        <w:r>
          <w:rPr>
            <w:sz w:val="26"/>
            <w:szCs w:val="26"/>
          </w:rPr>
          <w:t xml:space="preserve"> e o da </w:t>
        </w:r>
        <w:r w:rsidRPr="006E48F3">
          <w:rPr>
            <w:color w:val="FF0000"/>
            <w:sz w:val="26"/>
            <w:szCs w:val="26"/>
            <w:rPrChange w:id="893" w:author="João Lourenço Teixeira Vieira" w:date="2018-05-19T03:53:00Z">
              <w:rPr/>
            </w:rPrChange>
          </w:rPr>
          <w:t xml:space="preserve">Distância de edição entre duas </w:t>
        </w:r>
        <w:proofErr w:type="spellStart"/>
        <w:r w:rsidRPr="006E48F3">
          <w:rPr>
            <w:color w:val="FF0000"/>
            <w:sz w:val="26"/>
            <w:szCs w:val="26"/>
            <w:rPrChange w:id="894" w:author="João Lourenço Teixeira Vieira" w:date="2018-05-19T03:53:00Z">
              <w:rPr/>
            </w:rPrChange>
          </w:rPr>
          <w:t>strings</w:t>
        </w:r>
      </w:ins>
      <w:proofErr w:type="spellEnd"/>
      <w:ins w:id="895" w:author="João Lourenço Teixeira Vieira" w:date="2018-05-19T03:53:00Z">
        <w:r w:rsidR="00A10734">
          <w:rPr>
            <w:sz w:val="26"/>
            <w:szCs w:val="26"/>
          </w:rPr>
          <w:t>. O primeiro algoritmo referido</w:t>
        </w:r>
      </w:ins>
      <w:ins w:id="896" w:author="João Lourenço Teixeira Vieira" w:date="2018-05-19T03:54:00Z">
        <w:r w:rsidR="00A10734">
          <w:rPr>
            <w:sz w:val="26"/>
            <w:szCs w:val="26"/>
          </w:rPr>
          <w:t xml:space="preserve"> é mais eficiente que o algoritmo </w:t>
        </w:r>
        <w:proofErr w:type="spellStart"/>
        <w:r w:rsidR="00A10734">
          <w:rPr>
            <w:sz w:val="26"/>
            <w:szCs w:val="26"/>
          </w:rPr>
          <w:t>naive</w:t>
        </w:r>
        <w:proofErr w:type="spellEnd"/>
        <w:r w:rsidR="00A10734">
          <w:rPr>
            <w:sz w:val="26"/>
            <w:szCs w:val="26"/>
          </w:rPr>
          <w:t xml:space="preserve">, pois </w:t>
        </w:r>
      </w:ins>
      <w:ins w:id="897" w:author="João Lourenço Teixeira Vieira" w:date="2018-05-19T03:55:00Z">
        <w:r w:rsidR="00A10734">
          <w:rPr>
            <w:sz w:val="26"/>
            <w:szCs w:val="26"/>
          </w:rPr>
          <w:t xml:space="preserve">quando ocorre uma incompatibilidade entre as </w:t>
        </w:r>
        <w:proofErr w:type="spellStart"/>
        <w:r w:rsidR="00A10734">
          <w:rPr>
            <w:sz w:val="26"/>
            <w:szCs w:val="26"/>
          </w:rPr>
          <w:t>strings</w:t>
        </w:r>
        <w:proofErr w:type="spellEnd"/>
        <w:r w:rsidR="00A10734">
          <w:rPr>
            <w:sz w:val="26"/>
            <w:szCs w:val="26"/>
          </w:rPr>
          <w:t xml:space="preserve"> em questão, </w:t>
        </w:r>
      </w:ins>
      <w:ins w:id="898" w:author="João Lourenço Teixeira Vieira" w:date="2018-05-19T03:56:00Z">
        <w:r w:rsidR="00A10734">
          <w:rPr>
            <w:sz w:val="26"/>
            <w:szCs w:val="26"/>
          </w:rPr>
          <w:t xml:space="preserve">este consegue determinar onde começar a próxima comparação. </w:t>
        </w:r>
      </w:ins>
      <w:ins w:id="899" w:author="João Lourenço Teixeira Vieira" w:date="2018-05-19T03:57:00Z">
        <w:r w:rsidR="00A10734">
          <w:rPr>
            <w:sz w:val="26"/>
            <w:szCs w:val="26"/>
          </w:rPr>
          <w:t xml:space="preserve"> Já o segundo algoritmo </w:t>
        </w:r>
      </w:ins>
      <w:ins w:id="900" w:author="João Lourenço Teixeira Vieira" w:date="2018-05-19T03:58:00Z">
        <w:r w:rsidR="00A10734">
          <w:rPr>
            <w:sz w:val="26"/>
            <w:szCs w:val="26"/>
          </w:rPr>
          <w:t xml:space="preserve">permite também a procura de </w:t>
        </w:r>
        <w:proofErr w:type="spellStart"/>
        <w:r w:rsidR="00A10734">
          <w:rPr>
            <w:sz w:val="26"/>
            <w:szCs w:val="26"/>
          </w:rPr>
          <w:t>strings</w:t>
        </w:r>
        <w:proofErr w:type="spellEnd"/>
        <w:r w:rsidR="00A10734">
          <w:rPr>
            <w:sz w:val="26"/>
            <w:szCs w:val="26"/>
          </w:rPr>
          <w:t xml:space="preserve"> em </w:t>
        </w:r>
        <w:proofErr w:type="spellStart"/>
        <w:r w:rsidR="00A10734">
          <w:rPr>
            <w:sz w:val="26"/>
            <w:szCs w:val="26"/>
          </w:rPr>
          <w:t>strings</w:t>
        </w:r>
        <w:proofErr w:type="spellEnd"/>
        <w:r w:rsidR="00A10734">
          <w:rPr>
            <w:sz w:val="26"/>
            <w:szCs w:val="26"/>
          </w:rPr>
          <w:t xml:space="preserve">, neste caso admitindo um determinado grau de erro </w:t>
        </w:r>
      </w:ins>
      <w:ins w:id="901" w:author="João Lourenço Teixeira Vieira" w:date="2018-05-19T03:59:00Z">
        <w:r w:rsidR="00A10734">
          <w:rPr>
            <w:sz w:val="26"/>
            <w:szCs w:val="26"/>
          </w:rPr>
          <w:t>previamente definido.</w:t>
        </w:r>
      </w:ins>
    </w:p>
    <w:p w14:paraId="124590F7" w14:textId="11D71C1D" w:rsidR="00A501CB" w:rsidRPr="00A501CB" w:rsidRDefault="00A501CB">
      <w:pPr>
        <w:rPr>
          <w:ins w:id="902" w:author="João Lourenço Teixeira Vieira" w:date="2018-05-19T03:41:00Z"/>
          <w:sz w:val="26"/>
          <w:szCs w:val="26"/>
          <w:rPrChange w:id="903" w:author="João Lourenço Teixeira Vieira" w:date="2018-05-19T03:42:00Z">
            <w:rPr>
              <w:ins w:id="904" w:author="João Lourenço Teixeira Vieira" w:date="2018-05-19T03:41:00Z"/>
              <w:rFonts w:asciiTheme="minorHAnsi" w:eastAsiaTheme="minorEastAsia" w:hAnsiTheme="minorHAnsi" w:cstheme="minorBidi"/>
              <w:color w:val="auto"/>
              <w:sz w:val="22"/>
              <w:szCs w:val="22"/>
            </w:rPr>
          </w:rPrChange>
        </w:rPr>
        <w:pPrChange w:id="905" w:author="João Lourenço Teixeira Vieira" w:date="2018-05-19T03:42:00Z">
          <w:pPr>
            <w:pStyle w:val="Heading2"/>
          </w:pPr>
        </w:pPrChange>
      </w:pPr>
    </w:p>
    <w:p w14:paraId="045E49D9" w14:textId="77777777" w:rsidR="00A501CB" w:rsidRPr="00A501CB" w:rsidRDefault="00A501CB">
      <w:pPr>
        <w:rPr>
          <w:ins w:id="906" w:author="João Lourenço Teixeira Vieira" w:date="2018-05-19T03:41:00Z"/>
          <w:rPrChange w:id="907" w:author="João Lourenço Teixeira Vieira" w:date="2018-05-19T03:42:00Z">
            <w:rPr>
              <w:ins w:id="908" w:author="João Lourenço Teixeira Vieira" w:date="2018-05-19T03:41:00Z"/>
            </w:rPr>
          </w:rPrChange>
        </w:rPr>
        <w:pPrChange w:id="909" w:author="João Lourenço Teixeira Vieira" w:date="2018-05-19T03:42:00Z">
          <w:pPr>
            <w:pStyle w:val="Heading2"/>
          </w:pPr>
        </w:pPrChange>
      </w:pPr>
    </w:p>
    <w:p w14:paraId="633793D8" w14:textId="4301817B" w:rsidR="5C89F7CC" w:rsidDel="00A501CB" w:rsidRDefault="00A05E02">
      <w:pPr>
        <w:rPr>
          <w:del w:id="910" w:author="João Lourenço Teixeira Vieira" w:date="2018-05-19T03:36:00Z"/>
          <w:rFonts w:ascii="Calibri" w:eastAsia="Calibri" w:hAnsi="Calibri" w:cs="Calibri"/>
          <w:sz w:val="26"/>
          <w:szCs w:val="26"/>
        </w:rPr>
      </w:pPr>
      <w:del w:id="911" w:author="João Lourenço Teixeira Vieira" w:date="2018-05-19T03:36:00Z">
        <w:r w:rsidDel="00A501CB">
          <w:rPr>
            <w:rFonts w:ascii="Calibri" w:eastAsia="Calibri" w:hAnsi="Calibri" w:cs="Calibri"/>
            <w:sz w:val="26"/>
            <w:szCs w:val="26"/>
          </w:rPr>
          <w:tab/>
        </w:r>
        <w:r w:rsidR="0C548505" w:rsidRPr="6F644980" w:rsidDel="00A501CB">
          <w:rPr>
            <w:rFonts w:ascii="Calibri" w:eastAsia="Calibri" w:hAnsi="Calibri" w:cs="Calibri"/>
            <w:sz w:val="26"/>
            <w:szCs w:val="26"/>
          </w:rPr>
          <w:delText>De</w:delText>
        </w:r>
        <w:r w:rsidR="7D26B084" w:rsidRPr="6F644980" w:rsidDel="00A501CB">
          <w:rPr>
            <w:rFonts w:ascii="Calibri" w:eastAsia="Calibri" w:hAnsi="Calibri" w:cs="Calibri"/>
            <w:sz w:val="26"/>
            <w:szCs w:val="26"/>
          </w:rPr>
          <w:delText xml:space="preserve"> </w:delText>
        </w:r>
        <w:r w:rsidR="299DDA50" w:rsidRPr="6F644980" w:rsidDel="00A501CB">
          <w:rPr>
            <w:rFonts w:ascii="Calibri" w:eastAsia="Calibri" w:hAnsi="Calibri" w:cs="Calibri"/>
            <w:sz w:val="26"/>
            <w:szCs w:val="26"/>
          </w:rPr>
          <w:delText>forma</w:delText>
        </w:r>
        <w:r w:rsidR="7D26B084" w:rsidRPr="6F644980" w:rsidDel="00A501CB">
          <w:rPr>
            <w:rFonts w:ascii="Calibri" w:eastAsia="Calibri" w:hAnsi="Calibri" w:cs="Calibri"/>
            <w:sz w:val="26"/>
            <w:szCs w:val="26"/>
          </w:rPr>
          <w:delText xml:space="preserve"> a </w:delText>
        </w:r>
        <w:r w:rsidR="6D7DD93D" w:rsidRPr="6F644980" w:rsidDel="00A501CB">
          <w:rPr>
            <w:rFonts w:ascii="Calibri" w:eastAsia="Calibri" w:hAnsi="Calibri" w:cs="Calibri"/>
            <w:sz w:val="26"/>
            <w:szCs w:val="26"/>
          </w:rPr>
          <w:delText xml:space="preserve">impedir a entrada e (tentativa de) </w:delText>
        </w:r>
        <w:r w:rsidR="005C7951" w:rsidRPr="6F644980" w:rsidDel="00A501CB">
          <w:rPr>
            <w:rFonts w:ascii="Calibri" w:eastAsia="Calibri" w:hAnsi="Calibri" w:cs="Calibri"/>
            <w:sz w:val="26"/>
            <w:szCs w:val="26"/>
          </w:rPr>
          <w:delText>cálculo</w:delText>
        </w:r>
        <w:r w:rsidR="6D7DD93D" w:rsidRPr="6F644980" w:rsidDel="00A501CB">
          <w:rPr>
            <w:rFonts w:ascii="Calibri" w:eastAsia="Calibri" w:hAnsi="Calibri" w:cs="Calibri"/>
            <w:sz w:val="26"/>
            <w:szCs w:val="26"/>
          </w:rPr>
          <w:delText xml:space="preserve"> de c</w:delText>
        </w:r>
        <w:r w:rsidR="48AE5A98" w:rsidRPr="6F644980" w:rsidDel="00A501CB">
          <w:rPr>
            <w:rFonts w:ascii="Calibri" w:eastAsia="Calibri" w:hAnsi="Calibri" w:cs="Calibri"/>
            <w:sz w:val="26"/>
            <w:szCs w:val="26"/>
          </w:rPr>
          <w:delText xml:space="preserve">aminhos </w:delText>
        </w:r>
        <w:r w:rsidR="005C7951" w:rsidRPr="6F644980" w:rsidDel="00A501CB">
          <w:rPr>
            <w:rFonts w:ascii="Calibri" w:eastAsia="Calibri" w:hAnsi="Calibri" w:cs="Calibri"/>
            <w:sz w:val="26"/>
            <w:szCs w:val="26"/>
          </w:rPr>
          <w:delText>impossíveis</w:delText>
        </w:r>
        <w:r w:rsidR="48AE5A98" w:rsidRPr="6F644980" w:rsidDel="00A501CB">
          <w:rPr>
            <w:rFonts w:ascii="Calibri" w:eastAsia="Calibri" w:hAnsi="Calibri" w:cs="Calibri"/>
            <w:sz w:val="26"/>
            <w:szCs w:val="26"/>
          </w:rPr>
          <w:delText>, é analisada a conectivi</w:delText>
        </w:r>
        <w:r w:rsidR="3189063D" w:rsidRPr="6F644980" w:rsidDel="00A501CB">
          <w:rPr>
            <w:rFonts w:ascii="Calibri" w:eastAsia="Calibri" w:hAnsi="Calibri" w:cs="Calibri"/>
            <w:sz w:val="26"/>
            <w:szCs w:val="26"/>
          </w:rPr>
          <w:delText>dade do grafo, através de uma pesqui</w:delText>
        </w:r>
        <w:r w:rsidR="2855A230" w:rsidRPr="6F644980" w:rsidDel="00A501CB">
          <w:rPr>
            <w:rFonts w:ascii="Calibri" w:eastAsia="Calibri" w:hAnsi="Calibri" w:cs="Calibri"/>
            <w:sz w:val="26"/>
            <w:szCs w:val="26"/>
          </w:rPr>
          <w:delText xml:space="preserve">sa em profundidade. </w:delText>
        </w:r>
        <w:r w:rsidR="5C89F7CC" w:rsidRPr="6F644980" w:rsidDel="00A501CB">
          <w:rPr>
            <w:rFonts w:ascii="Calibri" w:eastAsia="Calibri" w:hAnsi="Calibri" w:cs="Calibri"/>
            <w:sz w:val="26"/>
            <w:szCs w:val="26"/>
          </w:rPr>
          <w:delText>Apenas é feita a distinção entre conexo e não conexo, sendo que não consideramos muito relevante se acaba ou não por ser fortemente conexo</w:delText>
        </w:r>
        <w:r w:rsidR="00B131B7" w:rsidRPr="6F644980" w:rsidDel="00A501CB">
          <w:rPr>
            <w:rFonts w:ascii="Calibri" w:eastAsia="Calibri" w:hAnsi="Calibri" w:cs="Calibri"/>
            <w:sz w:val="26"/>
            <w:szCs w:val="26"/>
          </w:rPr>
          <w:delText>,</w:delText>
        </w:r>
        <w:r w:rsidR="5C89F7CC" w:rsidRPr="6F644980" w:rsidDel="00A501CB">
          <w:rPr>
            <w:rFonts w:ascii="Calibri" w:eastAsia="Calibri" w:hAnsi="Calibri" w:cs="Calibri"/>
            <w:sz w:val="26"/>
            <w:szCs w:val="26"/>
          </w:rPr>
          <w:delText xml:space="preserve"> uma vez que este cenário seria </w:delText>
        </w:r>
        <w:r w:rsidR="005C7951" w:rsidRPr="6F644980" w:rsidDel="00A501CB">
          <w:rPr>
            <w:rFonts w:ascii="Calibri" w:eastAsia="Calibri" w:hAnsi="Calibri" w:cs="Calibri"/>
            <w:sz w:val="26"/>
            <w:szCs w:val="26"/>
          </w:rPr>
          <w:delText>extremamente</w:delText>
        </w:r>
        <w:r w:rsidR="5C89F7CC" w:rsidRPr="6F644980" w:rsidDel="00A501CB">
          <w:rPr>
            <w:rFonts w:ascii="Calibri" w:eastAsia="Calibri" w:hAnsi="Calibri" w:cs="Calibri"/>
            <w:sz w:val="26"/>
            <w:szCs w:val="26"/>
          </w:rPr>
          <w:delText xml:space="preserve"> </w:delText>
        </w:r>
        <w:r w:rsidR="005C7951" w:rsidRPr="6F644980" w:rsidDel="00A501CB">
          <w:rPr>
            <w:rFonts w:ascii="Calibri" w:eastAsia="Calibri" w:hAnsi="Calibri" w:cs="Calibri"/>
            <w:sz w:val="26"/>
            <w:szCs w:val="26"/>
          </w:rPr>
          <w:delText>difícil</w:delText>
        </w:r>
        <w:r w:rsidR="5C89F7CC" w:rsidRPr="6F644980" w:rsidDel="00A501CB">
          <w:rPr>
            <w:rFonts w:ascii="Calibri" w:eastAsia="Calibri" w:hAnsi="Calibri" w:cs="Calibri"/>
            <w:sz w:val="26"/>
            <w:szCs w:val="26"/>
          </w:rPr>
          <w:delText xml:space="preserve"> de encontrar no mundo real. </w:delText>
        </w:r>
      </w:del>
    </w:p>
    <w:p w14:paraId="265B4181" w14:textId="2BD12779" w:rsidR="00452684" w:rsidDel="00A501CB" w:rsidRDefault="00452684" w:rsidP="00FF0490">
      <w:pPr>
        <w:rPr>
          <w:del w:id="912" w:author="João Lourenço Teixeira Vieira" w:date="2018-05-19T03:36:00Z"/>
        </w:rPr>
      </w:pPr>
    </w:p>
    <w:p w14:paraId="15ECC975" w14:textId="51B5182A" w:rsidR="00642E39" w:rsidRPr="00642E39" w:rsidDel="00A501CB" w:rsidRDefault="03B39210" w:rsidP="001D08D1">
      <w:pPr>
        <w:pStyle w:val="Heading2"/>
        <w:rPr>
          <w:del w:id="913" w:author="João Lourenço Teixeira Vieira" w:date="2018-05-19T03:36:00Z"/>
        </w:rPr>
      </w:pPr>
      <w:bookmarkStart w:id="914" w:name="_Toc511240333"/>
      <w:bookmarkStart w:id="915" w:name="_Toc511244532"/>
      <w:del w:id="916" w:author="João Lourenço Teixeira Vieira" w:date="2018-05-19T03:36:00Z">
        <w:r w:rsidDel="00A501CB">
          <w:delText>Cálculo do caminho mais rápido que permita levar mais passageiros</w:delText>
        </w:r>
        <w:bookmarkEnd w:id="914"/>
        <w:bookmarkEnd w:id="915"/>
      </w:del>
    </w:p>
    <w:p w14:paraId="37F94DF1" w14:textId="65E15F70" w:rsidR="002A1624" w:rsidRPr="004A7FF3" w:rsidDel="00A501CB" w:rsidRDefault="00A05E02" w:rsidP="03B39210">
      <w:pPr>
        <w:rPr>
          <w:del w:id="917" w:author="João Lourenço Teixeira Vieira" w:date="2018-05-19T03:36:00Z"/>
          <w:sz w:val="26"/>
          <w:szCs w:val="26"/>
        </w:rPr>
      </w:pPr>
      <w:del w:id="918" w:author="João Lourenço Teixeira Vieira" w:date="2018-05-19T03:36:00Z">
        <w:r w:rsidDel="00A501CB">
          <w:rPr>
            <w:sz w:val="26"/>
            <w:szCs w:val="26"/>
          </w:rPr>
          <w:tab/>
        </w:r>
        <w:r w:rsidR="03B39210" w:rsidRPr="03B39210" w:rsidDel="00A501CB">
          <w:rPr>
            <w:sz w:val="26"/>
            <w:szCs w:val="26"/>
          </w:rPr>
          <w:delText xml:space="preserve">O </w:delText>
        </w:r>
        <w:bookmarkStart w:id="919" w:name="_Hlk511244374"/>
        <w:r w:rsidR="00877D15" w:rsidRPr="34538EDF" w:rsidDel="00A501CB">
          <w:fldChar w:fldCharType="begin"/>
        </w:r>
        <w:r w:rsidR="00877D15" w:rsidDel="00A501CB">
          <w:rPr>
            <w:sz w:val="26"/>
            <w:szCs w:val="26"/>
          </w:rPr>
          <w:delInstrText xml:space="preserve"> HYPERLINK  \l "_Apêndice_A:_Pseudocódigo" </w:delInstrText>
        </w:r>
        <w:r w:rsidR="00877D15" w:rsidRPr="34538EDF" w:rsidDel="00A501CB">
          <w:rPr>
            <w:sz w:val="26"/>
            <w:szCs w:val="26"/>
          </w:rPr>
          <w:fldChar w:fldCharType="separate"/>
        </w:r>
        <w:r w:rsidR="03B39210" w:rsidRPr="00877D15" w:rsidDel="00A501CB">
          <w:rPr>
            <w:rStyle w:val="Hyperlink"/>
            <w:sz w:val="26"/>
            <w:szCs w:val="26"/>
          </w:rPr>
          <w:delText>algoritmo principal</w:delText>
        </w:r>
        <w:r w:rsidR="00877D15" w:rsidRPr="34538EDF" w:rsidDel="00A501CB">
          <w:fldChar w:fldCharType="end"/>
        </w:r>
        <w:r w:rsidR="03B39210" w:rsidRPr="03B39210" w:rsidDel="00A501CB">
          <w:rPr>
            <w:sz w:val="26"/>
            <w:szCs w:val="26"/>
          </w:rPr>
          <w:delText xml:space="preserve"> </w:delText>
        </w:r>
        <w:bookmarkEnd w:id="919"/>
        <w:r w:rsidR="03B39210" w:rsidRPr="03B39210" w:rsidDel="00A501CB">
          <w:rPr>
            <w:sz w:val="26"/>
            <w:szCs w:val="26"/>
          </w:rPr>
          <w:delText xml:space="preserve">no cálculo dos passageiros que acompanham os condutores e os caminhos percorridos é uma versão modificada do algoritmo de Dijkstra, desenhada para além de minimizar o tempo gasto no percurso condutor, maximizar o número de viajantes no carro ao longo do percurso. Este algoritmo tem em conta a origem e o destino dos condutores e dos passageiros, e várias outras restrições anteriormente </w:delText>
        </w:r>
        <w:r w:rsidR="03B39210" w:rsidRPr="002F4458" w:rsidDel="00A501CB">
          <w:rPr>
            <w:color w:val="000000" w:themeColor="text1"/>
            <w:sz w:val="26"/>
            <w:szCs w:val="26"/>
          </w:rPr>
          <w:delText>explicadas</w:delText>
        </w:r>
        <w:r w:rsidR="03B39210" w:rsidRPr="03B39210" w:rsidDel="00A501CB">
          <w:rPr>
            <w:sz w:val="26"/>
            <w:szCs w:val="26"/>
          </w:rPr>
          <w:delText xml:space="preserve">. Os vértices são guardados numa </w:delText>
        </w:r>
        <w:r w:rsidR="03B39210" w:rsidRPr="00F85BB9" w:rsidDel="00A501CB">
          <w:rPr>
            <w:i/>
            <w:iCs/>
            <w:sz w:val="26"/>
            <w:szCs w:val="26"/>
          </w:rPr>
          <w:delText xml:space="preserve">min-priority </w:delText>
        </w:r>
        <w:r w:rsidR="00B131B7" w:rsidRPr="00F85BB9" w:rsidDel="00A501CB">
          <w:rPr>
            <w:i/>
            <w:iCs/>
            <w:sz w:val="26"/>
            <w:szCs w:val="26"/>
          </w:rPr>
          <w:delText>queue</w:delText>
        </w:r>
        <w:r w:rsidR="00F85BB9" w:rsidRPr="00F85BB9" w:rsidDel="00A501CB">
          <w:rPr>
            <w:sz w:val="26"/>
            <w:szCs w:val="26"/>
          </w:rPr>
          <w:delText xml:space="preserve"> </w:delText>
        </w:r>
        <w:r w:rsidR="03B39210" w:rsidRPr="03B39210" w:rsidDel="00A501CB">
          <w:rPr>
            <w:sz w:val="26"/>
            <w:szCs w:val="26"/>
          </w:rPr>
          <w:delText xml:space="preserve">ordenados pelo tempo à origem do condutor, por ordem crescente. Antes de visitar as arestas de cada vértice a capacidade do veículo naquele momento é recalculado, evitando assim a sua sobrelotação. Em cada aresta, calcula-se o número de passageiros que têm condições de entrar no carro. Este valor é usado no </w:delText>
        </w:r>
        <w:r w:rsidR="03B39210" w:rsidRPr="00B131B7" w:rsidDel="00A501CB">
          <w:rPr>
            <w:color w:val="000000" w:themeColor="text1"/>
            <w:sz w:val="26"/>
            <w:szCs w:val="26"/>
          </w:rPr>
          <w:delText xml:space="preserve">cálculo </w:delText>
        </w:r>
        <w:r w:rsidR="03B39210" w:rsidRPr="03B39210" w:rsidDel="00A501CB">
          <w:rPr>
            <w:sz w:val="26"/>
            <w:szCs w:val="26"/>
          </w:rPr>
          <w:delText xml:space="preserve">da distância ao próximo vértice </w:delText>
        </w:r>
        <w:r w:rsidR="03B39210" w:rsidRPr="00E2692C" w:rsidDel="00A501CB">
          <w:rPr>
            <w:color w:val="000000" w:themeColor="text1"/>
            <w:sz w:val="26"/>
            <w:szCs w:val="26"/>
          </w:rPr>
          <w:delText xml:space="preserve">(sendo </w:delText>
        </w:r>
        <w:r w:rsidR="03B39210" w:rsidRPr="00E2692C" w:rsidDel="00A501CB">
          <w:rPr>
            <w:i/>
            <w:color w:val="000000" w:themeColor="text1"/>
            <w:sz w:val="26"/>
            <w:szCs w:val="26"/>
          </w:rPr>
          <w:delText xml:space="preserve">u </w:delText>
        </w:r>
        <w:r w:rsidR="03B39210" w:rsidRPr="00E2692C" w:rsidDel="00A501CB">
          <w:rPr>
            <w:color w:val="000000" w:themeColor="text1"/>
            <w:sz w:val="26"/>
            <w:szCs w:val="26"/>
          </w:rPr>
          <w:delText xml:space="preserve">o vértice atual e </w:delText>
        </w:r>
        <w:r w:rsidR="03B39210" w:rsidRPr="00E2692C" w:rsidDel="00A501CB">
          <w:rPr>
            <w:i/>
            <w:color w:val="000000" w:themeColor="text1"/>
            <w:sz w:val="26"/>
            <w:szCs w:val="26"/>
          </w:rPr>
          <w:delText xml:space="preserve">v </w:delText>
        </w:r>
        <w:r w:rsidR="03B39210" w:rsidRPr="00E2692C" w:rsidDel="00A501CB">
          <w:rPr>
            <w:color w:val="000000" w:themeColor="text1"/>
            <w:sz w:val="26"/>
            <w:szCs w:val="26"/>
          </w:rPr>
          <w:delText>o seguinte)</w:delText>
        </w:r>
        <w:r w:rsidR="0867AF9B" w:rsidRPr="00E2692C" w:rsidDel="00A501CB">
          <w:rPr>
            <w:color w:val="000000" w:themeColor="text1"/>
            <w:sz w:val="26"/>
            <w:szCs w:val="26"/>
          </w:rPr>
          <w:delText>:</w:delText>
        </w:r>
      </w:del>
    </w:p>
    <w:p w14:paraId="722FF87B" w14:textId="15D33043" w:rsidR="002A1624" w:rsidRPr="00083FCC" w:rsidDel="00A501CB" w:rsidRDefault="002A1624" w:rsidP="002A1624">
      <w:pPr>
        <w:rPr>
          <w:del w:id="920" w:author="João Lourenço Teixeira Vieira" w:date="2018-05-19T03:36:00Z"/>
          <w:rFonts w:cstheme="minorHAnsi"/>
          <w:sz w:val="26"/>
          <w:szCs w:val="26"/>
        </w:rPr>
      </w:pPr>
      <m:oMathPara>
        <m:oMath>
          <m:r>
            <w:del w:id="921" w:author="João Lourenço Teixeira Vieira" w:date="2018-05-19T03:36:00Z">
              <w:rPr>
                <w:rFonts w:ascii="Cambria Math" w:hAnsi="Cambria Math" w:cstheme="minorHAnsi"/>
                <w:sz w:val="26"/>
                <w:szCs w:val="26"/>
              </w:rPr>
              <m:t>altDist</m:t>
            </w:del>
          </m:r>
          <m:d>
            <m:dPr>
              <m:ctrlPr>
                <w:del w:id="922" w:author="João Lourenço Teixeira Vieira" w:date="2018-05-19T03:36:00Z">
                  <w:rPr>
                    <w:rFonts w:ascii="Cambria Math" w:hAnsi="Cambria Math" w:cstheme="minorHAnsi"/>
                    <w:i/>
                    <w:sz w:val="26"/>
                    <w:szCs w:val="26"/>
                  </w:rPr>
                </w:del>
              </m:ctrlPr>
            </m:dPr>
            <m:e>
              <m:r>
                <w:del w:id="923" w:author="João Lourenço Teixeira Vieira" w:date="2018-05-19T03:36:00Z">
                  <w:rPr>
                    <w:rFonts w:ascii="Cambria Math" w:hAnsi="Cambria Math" w:cstheme="minorHAnsi"/>
                    <w:sz w:val="26"/>
                    <w:szCs w:val="26"/>
                  </w:rPr>
                  <m:t>v</m:t>
                </w:del>
              </m:r>
            </m:e>
          </m:d>
          <m:r>
            <w:del w:id="924" w:author="João Lourenço Teixeira Vieira" w:date="2018-05-19T03:36:00Z">
              <w:rPr>
                <w:rFonts w:ascii="Cambria Math" w:hAnsi="Cambria Math" w:cstheme="minorHAnsi"/>
                <w:sz w:val="26"/>
                <w:szCs w:val="26"/>
              </w:rPr>
              <m:t>=dist</m:t>
            </w:del>
          </m:r>
          <m:d>
            <m:dPr>
              <m:ctrlPr>
                <w:del w:id="925" w:author="João Lourenço Teixeira Vieira" w:date="2018-05-19T03:36:00Z">
                  <w:rPr>
                    <w:rFonts w:ascii="Cambria Math" w:hAnsi="Cambria Math" w:cstheme="minorHAnsi"/>
                    <w:i/>
                    <w:sz w:val="26"/>
                    <w:szCs w:val="26"/>
                  </w:rPr>
                </w:del>
              </m:ctrlPr>
            </m:dPr>
            <m:e>
              <m:r>
                <w:del w:id="926" w:author="João Lourenço Teixeira Vieira" w:date="2018-05-19T03:36:00Z">
                  <w:rPr>
                    <w:rFonts w:ascii="Cambria Math" w:hAnsi="Cambria Math" w:cstheme="minorHAnsi"/>
                    <w:sz w:val="26"/>
                    <w:szCs w:val="26"/>
                  </w:rPr>
                  <m:t>u</m:t>
                </w:del>
              </m:r>
            </m:e>
          </m:d>
          <m:r>
            <w:del w:id="927" w:author="João Lourenço Teixeira Vieira" w:date="2018-05-19T03:36:00Z">
              <w:rPr>
                <w:rFonts w:ascii="Cambria Math" w:hAnsi="Cambria Math" w:cstheme="minorHAnsi"/>
                <w:sz w:val="26"/>
                <w:szCs w:val="26"/>
              </w:rPr>
              <m:t>+</m:t>
            </w:del>
          </m:r>
          <m:f>
            <m:fPr>
              <m:ctrlPr>
                <w:del w:id="928" w:author="João Lourenço Teixeira Vieira" w:date="2018-05-19T03:36:00Z">
                  <w:rPr>
                    <w:rFonts w:ascii="Cambria Math" w:hAnsi="Cambria Math" w:cstheme="minorHAnsi"/>
                    <w:i/>
                    <w:sz w:val="26"/>
                    <w:szCs w:val="26"/>
                  </w:rPr>
                </w:del>
              </m:ctrlPr>
            </m:fPr>
            <m:num>
              <m:r>
                <w:del w:id="929" w:author="João Lourenço Teixeira Vieira" w:date="2018-05-19T03:36:00Z">
                  <w:rPr>
                    <w:rFonts w:ascii="Cambria Math" w:hAnsi="Cambria Math" w:cstheme="minorHAnsi"/>
                    <w:sz w:val="26"/>
                    <w:szCs w:val="26"/>
                  </w:rPr>
                  <m:t>dist</m:t>
                </w:del>
              </m:r>
              <m:d>
                <m:dPr>
                  <m:ctrlPr>
                    <w:del w:id="930" w:author="João Lourenço Teixeira Vieira" w:date="2018-05-19T03:36:00Z">
                      <w:rPr>
                        <w:rFonts w:ascii="Cambria Math" w:hAnsi="Cambria Math" w:cstheme="minorHAnsi"/>
                        <w:i/>
                        <w:sz w:val="26"/>
                        <w:szCs w:val="26"/>
                      </w:rPr>
                    </w:del>
                  </m:ctrlPr>
                </m:dPr>
                <m:e>
                  <m:r>
                    <w:del w:id="931" w:author="João Lourenço Teixeira Vieira" w:date="2018-05-19T03:36:00Z">
                      <w:rPr>
                        <w:rFonts w:ascii="Cambria Math" w:hAnsi="Cambria Math" w:cstheme="minorHAnsi"/>
                        <w:sz w:val="26"/>
                        <w:szCs w:val="26"/>
                      </w:rPr>
                      <m:t>u,v</m:t>
                    </w:del>
                  </m:r>
                </m:e>
              </m:d>
            </m:num>
            <m:den>
              <m:sSup>
                <m:sSupPr>
                  <m:ctrlPr>
                    <w:del w:id="932" w:author="João Lourenço Teixeira Vieira" w:date="2018-05-19T03:36:00Z">
                      <w:rPr>
                        <w:rFonts w:ascii="Cambria Math" w:hAnsi="Cambria Math" w:cstheme="minorHAnsi"/>
                        <w:i/>
                        <w:sz w:val="26"/>
                        <w:szCs w:val="26"/>
                      </w:rPr>
                    </w:del>
                  </m:ctrlPr>
                </m:sSupPr>
                <m:e>
                  <m:r>
                    <w:del w:id="933" w:author="João Lourenço Teixeira Vieira" w:date="2018-05-19T03:36:00Z">
                      <w:rPr>
                        <w:rFonts w:ascii="Cambria Math" w:hAnsi="Cambria Math" w:cstheme="minorHAnsi"/>
                        <w:sz w:val="26"/>
                        <w:szCs w:val="26"/>
                      </w:rPr>
                      <m:t>passengersPicked(u)</m:t>
                    </w:del>
                  </m:r>
                </m:e>
                <m:sup>
                  <m:r>
                    <w:del w:id="934" w:author="João Lourenço Teixeira Vieira" w:date="2018-05-19T03:36:00Z">
                      <w:rPr>
                        <w:rFonts w:ascii="Cambria Math" w:hAnsi="Cambria Math" w:cstheme="minorHAnsi"/>
                        <w:sz w:val="26"/>
                        <w:szCs w:val="26"/>
                      </w:rPr>
                      <m:t>2</m:t>
                    </w:del>
                  </m:r>
                </m:sup>
              </m:sSup>
              <m:r>
                <w:del w:id="935" w:author="João Lourenço Teixeira Vieira" w:date="2018-05-19T03:36:00Z">
                  <w:rPr>
                    <w:rFonts w:ascii="Cambria Math" w:hAnsi="Cambria Math" w:cstheme="minorHAnsi"/>
                    <w:sz w:val="26"/>
                    <w:szCs w:val="26"/>
                  </w:rPr>
                  <m:t>+1</m:t>
                </w:del>
              </m:r>
            </m:den>
          </m:f>
          <m:r>
            <w:del w:id="936" w:author="João Lourenço Teixeira Vieira" w:date="2018-05-19T03:36:00Z">
              <w:rPr>
                <w:rFonts w:ascii="Cambria Math" w:hAnsi="Cambria Math" w:cstheme="minorHAnsi"/>
                <w:sz w:val="26"/>
                <w:szCs w:val="26"/>
              </w:rPr>
              <m:t xml:space="preserve"> </m:t>
            </w:del>
          </m:r>
        </m:oMath>
      </m:oMathPara>
    </w:p>
    <w:p w14:paraId="3B06ADB8" w14:textId="32EEBFC8" w:rsidR="002A1624" w:rsidDel="00A501CB" w:rsidRDefault="00A05E02" w:rsidP="03B39210">
      <w:pPr>
        <w:rPr>
          <w:del w:id="937" w:author="João Lourenço Teixeira Vieira" w:date="2018-05-19T03:36:00Z"/>
          <w:sz w:val="26"/>
          <w:szCs w:val="26"/>
        </w:rPr>
      </w:pPr>
      <w:del w:id="938" w:author="João Lourenço Teixeira Vieira" w:date="2018-05-19T03:36:00Z">
        <w:r w:rsidDel="00A501CB">
          <w:rPr>
            <w:sz w:val="26"/>
            <w:szCs w:val="26"/>
          </w:rPr>
          <w:tab/>
        </w:r>
        <w:r w:rsidR="03B39210" w:rsidRPr="03B39210" w:rsidDel="00A501CB">
          <w:rPr>
            <w:sz w:val="26"/>
            <w:szCs w:val="26"/>
          </w:rPr>
          <w:delText xml:space="preserve">Caso este valor seja menor que a anterior distância de v, o limite de tempo do condutor não seja ultrapassado e o carro não esteja sobrelotado, os valores de </w:delText>
        </w:r>
        <w:r w:rsidR="03B39210" w:rsidRPr="03B39210" w:rsidDel="00A501CB">
          <w:rPr>
            <w:i/>
            <w:iCs/>
            <w:sz w:val="26"/>
            <w:szCs w:val="26"/>
          </w:rPr>
          <w:delText>v</w:delText>
        </w:r>
        <w:r w:rsidR="03B39210" w:rsidRPr="03B39210" w:rsidDel="00A501CB">
          <w:rPr>
            <w:sz w:val="26"/>
            <w:szCs w:val="26"/>
          </w:rPr>
          <w:delText xml:space="preserve"> são atualizados, a chave de </w:delText>
        </w:r>
        <w:r w:rsidR="03B39210" w:rsidRPr="03B39210" w:rsidDel="00A501CB">
          <w:rPr>
            <w:i/>
            <w:iCs/>
            <w:sz w:val="26"/>
            <w:szCs w:val="26"/>
          </w:rPr>
          <w:delText>v</w:delText>
        </w:r>
        <w:r w:rsidR="03B39210" w:rsidRPr="03B39210" w:rsidDel="00A501CB">
          <w:rPr>
            <w:sz w:val="26"/>
            <w:szCs w:val="26"/>
          </w:rPr>
          <w:delText xml:space="preserve"> </w:delText>
        </w:r>
        <w:r w:rsidR="212507C0" w:rsidRPr="212507C0" w:rsidDel="00A501CB">
          <w:rPr>
            <w:sz w:val="26"/>
            <w:szCs w:val="26"/>
          </w:rPr>
          <w:delText xml:space="preserve">na </w:delText>
        </w:r>
        <w:r w:rsidR="03B39210" w:rsidRPr="00F85BB9" w:rsidDel="00A501CB">
          <w:rPr>
            <w:i/>
            <w:iCs/>
            <w:sz w:val="26"/>
            <w:szCs w:val="26"/>
          </w:rPr>
          <w:delText xml:space="preserve">min-priority </w:delText>
        </w:r>
        <w:r w:rsidR="00E2692C" w:rsidRPr="00F85BB9" w:rsidDel="00A501CB">
          <w:rPr>
            <w:i/>
            <w:iCs/>
            <w:sz w:val="26"/>
            <w:szCs w:val="26"/>
          </w:rPr>
          <w:delText>queue</w:delText>
        </w:r>
        <w:r w:rsidR="00F85BB9" w:rsidRPr="00F85BB9" w:rsidDel="00A501CB">
          <w:rPr>
            <w:sz w:val="26"/>
            <w:szCs w:val="26"/>
          </w:rPr>
          <w:delText xml:space="preserve"> </w:delText>
        </w:r>
        <w:r w:rsidR="03B39210" w:rsidRPr="03B39210" w:rsidDel="00A501CB">
          <w:rPr>
            <w:sz w:val="26"/>
            <w:szCs w:val="26"/>
          </w:rPr>
          <w:delText xml:space="preserve">é </w:delText>
        </w:r>
        <w:r w:rsidR="03B39210" w:rsidRPr="00E2692C" w:rsidDel="00A501CB">
          <w:rPr>
            <w:sz w:val="26"/>
            <w:szCs w:val="26"/>
          </w:rPr>
          <w:delText xml:space="preserve">decrementada </w:delText>
        </w:r>
        <w:r w:rsidR="03B39210" w:rsidRPr="03B39210" w:rsidDel="00A501CB">
          <w:rPr>
            <w:sz w:val="26"/>
            <w:szCs w:val="26"/>
          </w:rPr>
          <w:delText>e os passageiros são acrescentados ao condutor.</w:delText>
        </w:r>
      </w:del>
    </w:p>
    <w:p w14:paraId="0A4351E6" w14:textId="28A12E0B" w:rsidR="002A1624" w:rsidDel="00A501CB" w:rsidRDefault="00A05E02" w:rsidP="03B39210">
      <w:pPr>
        <w:rPr>
          <w:del w:id="939" w:author="João Lourenço Teixeira Vieira" w:date="2018-05-19T03:36:00Z"/>
          <w:sz w:val="26"/>
          <w:szCs w:val="26"/>
        </w:rPr>
      </w:pPr>
      <w:del w:id="940" w:author="João Lourenço Teixeira Vieira" w:date="2018-05-19T03:36:00Z">
        <w:r w:rsidDel="00A501CB">
          <w:rPr>
            <w:sz w:val="26"/>
            <w:szCs w:val="26"/>
          </w:rPr>
          <w:tab/>
        </w:r>
        <w:r w:rsidR="03B39210" w:rsidRPr="03B39210" w:rsidDel="00A501CB">
          <w:rPr>
            <w:sz w:val="26"/>
            <w:szCs w:val="26"/>
          </w:rPr>
          <w:delText>Por fim, quando o algoritmo chega ao nó de destino, o caminho percorrido é visitado recursivamente, os passageiros transportados são acrescentados a uma lista de passageiros e contabilizados. O local em que cada passageiro foi deixado</w:delText>
        </w:r>
        <w:r w:rsidR="03B39210" w:rsidRPr="03B39210" w:rsidDel="00A501CB">
          <w:rPr>
            <w:color w:val="00B050"/>
            <w:sz w:val="26"/>
            <w:szCs w:val="26"/>
          </w:rPr>
          <w:delText xml:space="preserve"> </w:delText>
        </w:r>
        <w:r w:rsidR="03B39210" w:rsidRPr="03B39210" w:rsidDel="00A501CB">
          <w:rPr>
            <w:sz w:val="26"/>
            <w:szCs w:val="26"/>
          </w:rPr>
          <w:delText>pelo condutor é também atualizado.</w:delText>
        </w:r>
      </w:del>
    </w:p>
    <w:p w14:paraId="53A9A72A" w14:textId="4A7018EA" w:rsidR="00642E39" w:rsidDel="00A501CB" w:rsidRDefault="00642E39" w:rsidP="002A1624">
      <w:pPr>
        <w:spacing w:line="259" w:lineRule="auto"/>
        <w:rPr>
          <w:del w:id="941" w:author="João Lourenço Teixeira Vieira" w:date="2018-05-19T03:36:00Z"/>
          <w:sz w:val="26"/>
          <w:szCs w:val="26"/>
        </w:rPr>
      </w:pPr>
    </w:p>
    <w:p w14:paraId="4C03D8B6" w14:textId="49789655" w:rsidR="0076200C" w:rsidDel="00A501CB" w:rsidRDefault="0076200C" w:rsidP="002A1624">
      <w:pPr>
        <w:spacing w:line="259" w:lineRule="auto"/>
        <w:rPr>
          <w:del w:id="942" w:author="João Lourenço Teixeira Vieira" w:date="2018-05-19T03:36:00Z"/>
          <w:sz w:val="26"/>
          <w:szCs w:val="26"/>
        </w:rPr>
      </w:pPr>
    </w:p>
    <w:p w14:paraId="2E7EE275" w14:textId="515F91EB" w:rsidR="00BC3807" w:rsidRPr="002F4458" w:rsidDel="00A501CB" w:rsidRDefault="03B39210" w:rsidP="00BC3807">
      <w:pPr>
        <w:pStyle w:val="Heading2"/>
        <w:rPr>
          <w:del w:id="943" w:author="João Lourenço Teixeira Vieira" w:date="2018-05-19T03:36:00Z"/>
          <w:color w:val="FF0000"/>
        </w:rPr>
      </w:pPr>
      <w:bookmarkStart w:id="944" w:name="_Toc511240334"/>
      <w:bookmarkStart w:id="945" w:name="_Toc511244533"/>
      <w:del w:id="946" w:author="João Lourenço Teixeira Vieira" w:date="2018-05-19T03:36:00Z">
        <w:r w:rsidDel="00A501CB">
          <w:delText xml:space="preserve">Pós-Processamento </w:delText>
        </w:r>
        <w:bookmarkEnd w:id="944"/>
        <w:bookmarkEnd w:id="945"/>
      </w:del>
    </w:p>
    <w:p w14:paraId="743BF29B" w14:textId="5A6DC88D" w:rsidR="00BC3807" w:rsidRPr="00BC3807" w:rsidDel="00A501CB" w:rsidRDefault="00BC3807" w:rsidP="00BC3807">
      <w:pPr>
        <w:rPr>
          <w:del w:id="947" w:author="João Lourenço Teixeira Vieira" w:date="2018-05-19T03:36:00Z"/>
        </w:rPr>
      </w:pPr>
    </w:p>
    <w:p w14:paraId="54CB65D2" w14:textId="5524C9BF" w:rsidR="4E9ECD8A" w:rsidRPr="00F435CB" w:rsidDel="00A501CB" w:rsidRDefault="00A05E02" w:rsidP="00FF5978">
      <w:pPr>
        <w:spacing w:line="259" w:lineRule="auto"/>
        <w:rPr>
          <w:del w:id="948" w:author="João Lourenço Teixeira Vieira" w:date="2018-05-19T03:36:00Z"/>
          <w:sz w:val="26"/>
          <w:szCs w:val="26"/>
        </w:rPr>
      </w:pPr>
      <w:del w:id="949" w:author="João Lourenço Teixeira Vieira" w:date="2018-05-19T03:36:00Z">
        <w:r w:rsidDel="00A501CB">
          <w:rPr>
            <w:sz w:val="26"/>
            <w:szCs w:val="26"/>
          </w:rPr>
          <w:tab/>
        </w:r>
        <w:r w:rsidR="4E9ECD8A" w:rsidRPr="00F435CB" w:rsidDel="00A501CB">
          <w:rPr>
            <w:sz w:val="26"/>
            <w:szCs w:val="26"/>
          </w:rPr>
          <w:delText>Nesta fase, são anali</w:delText>
        </w:r>
        <w:r w:rsidR="7B03A482" w:rsidRPr="00F435CB" w:rsidDel="00A501CB">
          <w:rPr>
            <w:sz w:val="26"/>
            <w:szCs w:val="26"/>
          </w:rPr>
          <w:delText>s</w:delText>
        </w:r>
        <w:r w:rsidR="4E9ECD8A" w:rsidRPr="00F435CB" w:rsidDel="00A501CB">
          <w:rPr>
            <w:sz w:val="26"/>
            <w:szCs w:val="26"/>
          </w:rPr>
          <w:delText>ados todos os pontos de referência do percurso já previamente calculado e verificadas todas as suas arestas por eventuais passageiros que se</w:delText>
        </w:r>
        <w:r w:rsidR="727FEA2E" w:rsidRPr="00F435CB" w:rsidDel="00A501CB">
          <w:rPr>
            <w:sz w:val="26"/>
            <w:szCs w:val="26"/>
          </w:rPr>
          <w:delText>jam</w:delText>
        </w:r>
        <w:r w:rsidR="4E9ECD8A" w:rsidRPr="00F435CB" w:rsidDel="00A501CB">
          <w:rPr>
            <w:sz w:val="26"/>
            <w:szCs w:val="26"/>
          </w:rPr>
          <w:delText xml:space="preserve"> candidatos à boleia já calculada.  A prioridade é dada sempre a </w:delText>
        </w:r>
        <w:r w:rsidR="4E9ECD8A" w:rsidRPr="00FF5978" w:rsidDel="00A501CB">
          <w:rPr>
            <w:rFonts w:ascii="Calibri" w:eastAsia="Calibri" w:hAnsi="Calibri" w:cs="Calibri"/>
            <w:sz w:val="26"/>
            <w:szCs w:val="26"/>
          </w:rPr>
          <w:delText>passageiros que viagem em maior número, tornando a viagem do</w:delText>
        </w:r>
        <w:r w:rsidR="4B404007" w:rsidRPr="00FF5978" w:rsidDel="00A501CB">
          <w:rPr>
            <w:rFonts w:ascii="Calibri" w:eastAsia="Calibri" w:hAnsi="Calibri" w:cs="Calibri"/>
            <w:sz w:val="26"/>
            <w:szCs w:val="26"/>
          </w:rPr>
          <w:delText xml:space="preserve"> condutor e passageiros previamente selecionados, mais </w:delText>
        </w:r>
        <w:r w:rsidR="00125076" w:rsidRPr="00125076" w:rsidDel="00A501CB">
          <w:rPr>
            <w:rFonts w:ascii="Calibri" w:eastAsia="Calibri" w:hAnsi="Calibri" w:cs="Calibri"/>
            <w:sz w:val="26"/>
            <w:szCs w:val="26"/>
          </w:rPr>
          <w:delText>vantajosa, completando</w:delText>
        </w:r>
        <w:r w:rsidR="0415CD33" w:rsidRPr="00FF5978" w:rsidDel="00A501CB">
          <w:rPr>
            <w:rFonts w:ascii="Calibri" w:eastAsia="Calibri" w:hAnsi="Calibri" w:cs="Calibri"/>
            <w:sz w:val="26"/>
            <w:szCs w:val="26"/>
          </w:rPr>
          <w:delText xml:space="preserve"> o mais poss</w:delText>
        </w:r>
        <w:r w:rsidR="64530302" w:rsidRPr="00FF5978" w:rsidDel="00A501CB">
          <w:rPr>
            <w:rFonts w:ascii="Calibri" w:eastAsia="Calibri" w:hAnsi="Calibri" w:cs="Calibri"/>
            <w:sz w:val="26"/>
            <w:szCs w:val="26"/>
          </w:rPr>
          <w:delText>í</w:delText>
        </w:r>
        <w:r w:rsidR="0415CD33" w:rsidRPr="00FF5978" w:rsidDel="00A501CB">
          <w:rPr>
            <w:rFonts w:ascii="Calibri" w:eastAsia="Calibri" w:hAnsi="Calibri" w:cs="Calibri"/>
            <w:sz w:val="26"/>
            <w:szCs w:val="26"/>
          </w:rPr>
          <w:delText xml:space="preserve">vel os lugares vagos do </w:delText>
        </w:r>
        <w:r w:rsidR="00FF5978" w:rsidRPr="00FF5978" w:rsidDel="00A501CB">
          <w:rPr>
            <w:rFonts w:ascii="Calibri" w:eastAsia="Calibri" w:hAnsi="Calibri" w:cs="Calibri"/>
            <w:sz w:val="26"/>
            <w:szCs w:val="26"/>
          </w:rPr>
          <w:delText>veículo</w:delText>
        </w:r>
        <w:r w:rsidR="3B2BA959" w:rsidRPr="00FF5978" w:rsidDel="00A501CB">
          <w:rPr>
            <w:rFonts w:ascii="Calibri" w:eastAsia="Calibri" w:hAnsi="Calibri" w:cs="Calibri"/>
            <w:sz w:val="26"/>
            <w:szCs w:val="26"/>
          </w:rPr>
          <w:delText>.</w:delText>
        </w:r>
        <w:r w:rsidR="2DC46DDE" w:rsidRPr="00FF5978" w:rsidDel="00A501CB">
          <w:rPr>
            <w:rFonts w:ascii="Calibri" w:eastAsia="Calibri" w:hAnsi="Calibri" w:cs="Calibri"/>
            <w:sz w:val="26"/>
            <w:szCs w:val="26"/>
          </w:rPr>
          <w:delText xml:space="preserve"> Importa referir que</w:delText>
        </w:r>
        <w:r w:rsidR="00FF5978" w:rsidDel="00A501CB">
          <w:rPr>
            <w:rFonts w:ascii="Calibri" w:eastAsia="Calibri" w:hAnsi="Calibri" w:cs="Calibri"/>
            <w:sz w:val="26"/>
            <w:szCs w:val="26"/>
          </w:rPr>
          <w:delText>,</w:delText>
        </w:r>
        <w:r w:rsidR="2DC46DDE" w:rsidRPr="00FF5978" w:rsidDel="00A501CB">
          <w:rPr>
            <w:rFonts w:ascii="Calibri" w:eastAsia="Calibri" w:hAnsi="Calibri" w:cs="Calibri"/>
            <w:sz w:val="26"/>
            <w:szCs w:val="26"/>
          </w:rPr>
          <w:delText xml:space="preserve"> mesmo assim, são tidas </w:delText>
        </w:r>
        <w:r w:rsidR="1C970441" w:rsidRPr="00FF5978" w:rsidDel="00A501CB">
          <w:rPr>
            <w:rFonts w:ascii="Calibri" w:eastAsia="Calibri" w:hAnsi="Calibri" w:cs="Calibri"/>
            <w:sz w:val="26"/>
            <w:szCs w:val="26"/>
          </w:rPr>
          <w:delText>em conta eventuais restriç</w:delText>
        </w:r>
        <w:r w:rsidR="7B03A482" w:rsidRPr="00FF5978" w:rsidDel="00A501CB">
          <w:rPr>
            <w:rFonts w:ascii="Calibri" w:eastAsia="Calibri" w:hAnsi="Calibri" w:cs="Calibri"/>
            <w:sz w:val="26"/>
            <w:szCs w:val="26"/>
          </w:rPr>
          <w:delText>õ</w:delText>
        </w:r>
        <w:r w:rsidR="1C970441" w:rsidRPr="00FF5978" w:rsidDel="00A501CB">
          <w:rPr>
            <w:rFonts w:ascii="Calibri" w:eastAsia="Calibri" w:hAnsi="Calibri" w:cs="Calibri"/>
            <w:sz w:val="26"/>
            <w:szCs w:val="26"/>
          </w:rPr>
          <w:delText>es temporais que po</w:delText>
        </w:r>
        <w:r w:rsidR="727FEA2E" w:rsidRPr="00FF5978" w:rsidDel="00A501CB">
          <w:rPr>
            <w:rFonts w:ascii="Calibri" w:eastAsia="Calibri" w:hAnsi="Calibri" w:cs="Calibri"/>
            <w:sz w:val="26"/>
            <w:szCs w:val="26"/>
          </w:rPr>
          <w:delText>ssam</w:delText>
        </w:r>
        <w:r w:rsidR="1C970441" w:rsidRPr="00FF5978" w:rsidDel="00A501CB">
          <w:rPr>
            <w:rFonts w:ascii="Calibri" w:eastAsia="Calibri" w:hAnsi="Calibri" w:cs="Calibri"/>
            <w:sz w:val="26"/>
            <w:szCs w:val="26"/>
          </w:rPr>
          <w:delText xml:space="preserve"> existir.</w:delText>
        </w:r>
      </w:del>
    </w:p>
    <w:p w14:paraId="77A3E5BA" w14:textId="5C0D48B6" w:rsidR="4E9ECD8A" w:rsidRDefault="4E9ECD8A"/>
    <w:p w14:paraId="54C26111" w14:textId="77777777" w:rsidR="002A1624" w:rsidRDefault="002A1624" w:rsidP="002A1624">
      <w:pPr>
        <w:spacing w:line="259" w:lineRule="auto"/>
      </w:pPr>
      <w:r>
        <w:br w:type="page"/>
      </w:r>
    </w:p>
    <w:p w14:paraId="4012BCB7" w14:textId="1DB61BC3" w:rsidR="002A1624" w:rsidRDefault="03B39210" w:rsidP="002A1624">
      <w:pPr>
        <w:pStyle w:val="Heading1"/>
      </w:pPr>
      <w:bookmarkStart w:id="950" w:name="_Toc511240335"/>
      <w:bookmarkStart w:id="951" w:name="_Toc511244534"/>
      <w:bookmarkStart w:id="952" w:name="_Toc514466335"/>
      <w:r>
        <w:lastRenderedPageBreak/>
        <w:t>Análise da solução</w:t>
      </w:r>
      <w:bookmarkEnd w:id="950"/>
      <w:bookmarkEnd w:id="951"/>
      <w:ins w:id="953" w:author="João Lourenço Teixeira Vieira" w:date="2018-05-19T04:06:00Z">
        <w:r w:rsidR="00DE6148">
          <w:t xml:space="preserve"> -TO</w:t>
        </w:r>
      </w:ins>
      <w:ins w:id="954" w:author="João Lourenço Teixeira Vieira" w:date="2018-05-19T04:07:00Z">
        <w:r w:rsidR="00DE6148">
          <w:t>DO</w:t>
        </w:r>
      </w:ins>
      <w:bookmarkEnd w:id="952"/>
    </w:p>
    <w:p w14:paraId="29DE95C5" w14:textId="77777777" w:rsidR="00BD632E" w:rsidRPr="00BD632E" w:rsidRDefault="00BD632E" w:rsidP="00BD632E"/>
    <w:p w14:paraId="157307AE" w14:textId="53B80A9D" w:rsidR="00693172" w:rsidRDefault="00EB30C8" w:rsidP="03B39210">
      <w:pPr>
        <w:rPr>
          <w:sz w:val="26"/>
          <w:szCs w:val="26"/>
        </w:rPr>
      </w:pPr>
      <w:r>
        <w:rPr>
          <w:noProof/>
        </w:rPr>
        <mc:AlternateContent>
          <mc:Choice Requires="wps">
            <w:drawing>
              <wp:anchor distT="0" distB="0" distL="114300" distR="114300" simplePos="0" relativeHeight="251658241" behindDoc="1" locked="0" layoutInCell="1" allowOverlap="1" wp14:anchorId="7DED0D6D" wp14:editId="608B436A">
                <wp:simplePos x="0" y="0"/>
                <wp:positionH relativeFrom="margin">
                  <wp:posOffset>875030</wp:posOffset>
                </wp:positionH>
                <wp:positionV relativeFrom="paragraph">
                  <wp:posOffset>4340225</wp:posOffset>
                </wp:positionV>
                <wp:extent cx="3669030" cy="358140"/>
                <wp:effectExtent l="0" t="0" r="7620" b="3810"/>
                <wp:wrapTopAndBottom/>
                <wp:docPr id="4" name="Text Box 4"/>
                <wp:cNvGraphicFramePr/>
                <a:graphic xmlns:a="http://schemas.openxmlformats.org/drawingml/2006/main">
                  <a:graphicData uri="http://schemas.microsoft.com/office/word/2010/wordprocessingShape">
                    <wps:wsp>
                      <wps:cNvSpPr txBox="1"/>
                      <wps:spPr>
                        <a:xfrm>
                          <a:off x="0" y="0"/>
                          <a:ext cx="3669030" cy="358140"/>
                        </a:xfrm>
                        <a:prstGeom prst="rect">
                          <a:avLst/>
                        </a:prstGeom>
                        <a:solidFill>
                          <a:prstClr val="white"/>
                        </a:solidFill>
                        <a:ln>
                          <a:noFill/>
                        </a:ln>
                      </wps:spPr>
                      <wps:txbx>
                        <w:txbxContent>
                          <w:p w14:paraId="7D593150" w14:textId="485FA353" w:rsidR="00223DE8" w:rsidRPr="003A38E9" w:rsidRDefault="00223DE8" w:rsidP="00B42467">
                            <w:pPr>
                              <w:pStyle w:val="Caption"/>
                              <w:rPr>
                                <w:noProof/>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Tempo despendido no algoritmo em função do mapa, número de passageiros e condutores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ED0D6D" id="_x0000_t202" coordsize="21600,21600" o:spt="202" path="m,l,21600r21600,l21600,xe">
                <v:stroke joinstyle="miter"/>
                <v:path gradientshapeok="t" o:connecttype="rect"/>
              </v:shapetype>
              <v:shape id="Text Box 4" o:spid="_x0000_s1026" type="#_x0000_t202" style="position:absolute;margin-left:68.9pt;margin-top:341.75pt;width:288.9pt;height:28.2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" stroked="f">
                <v:textbox inset="0,0,0,0">
                  <w:txbxContent>
                    <w:p w14:paraId="7D593150" w14:textId="485FA353" w:rsidR="00223DE8" w:rsidRPr="003A38E9" w:rsidRDefault="00223DE8" w:rsidP="00B42467">
                      <w:pPr>
                        <w:pStyle w:val="Caption"/>
                        <w:rPr>
                          <w:noProof/>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Tempo despendido no algoritmo em função do mapa, número de passageiros e condutores</w:t>
                      </w:r>
                    </w:p>
                  </w:txbxContent>
                </v:textbox>
                <w10:wrap type="topAndBottom" anchorx="margin"/>
              </v:shape>
            </w:pict>
          </mc:Fallback>
        </mc:AlternateContent>
      </w:r>
      <w:r>
        <w:rPr>
          <w:noProof/>
        </w:rPr>
        <mc:AlternateContent>
          <mc:Choice Requires="cx1">
            <w:drawing>
              <wp:anchor distT="0" distB="0" distL="114300" distR="114300" simplePos="0" relativeHeight="251658240" behindDoc="1" locked="0" layoutInCell="1" allowOverlap="1" wp14:anchorId="243E3C3F" wp14:editId="5C310B4C">
                <wp:simplePos x="0" y="0"/>
                <wp:positionH relativeFrom="margin">
                  <wp:posOffset>846455</wp:posOffset>
                </wp:positionH>
                <wp:positionV relativeFrom="paragraph">
                  <wp:posOffset>895985</wp:posOffset>
                </wp:positionV>
                <wp:extent cx="3669475" cy="3396343"/>
                <wp:effectExtent l="0" t="0" r="7620" b="13970"/>
                <wp:wrapTopAndBottom/>
                <wp:docPr id="1" name="Chart 1" title="Tempo dispendido no algoritmo consoante o mapa, número de passagieros e condutores">
                  <a:extLst xmlns:a="http://schemas.openxmlformats.org/drawingml/2006/main">
                    <a:ext uri="{FF2B5EF4-FFF2-40B4-BE49-F238E27FC236}">
                      <a16:creationId xmlns:a16="http://schemas.microsoft.com/office/drawing/2014/main" id="{5B5BFDE3-02D9-4371-A57E-78CB83DC6CB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8240" behindDoc="1" locked="0" layoutInCell="1" allowOverlap="1" wp14:anchorId="243E3C3F" wp14:editId="5C310B4C">
                <wp:simplePos x="0" y="0"/>
                <wp:positionH relativeFrom="margin">
                  <wp:posOffset>846455</wp:posOffset>
                </wp:positionH>
                <wp:positionV relativeFrom="paragraph">
                  <wp:posOffset>895985</wp:posOffset>
                </wp:positionV>
                <wp:extent cx="3669475" cy="3396343"/>
                <wp:effectExtent l="0" t="0" r="7620" b="13970"/>
                <wp:wrapTopAndBottom/>
                <wp:docPr id="1" name="Chart 1" title="Tempo dispendido no algoritmo consoante o mapa, número de passagieros e condutores">
                  <a:extLst xmlns:a="http://schemas.openxmlformats.org/drawingml/2006/main">
                    <a:ext uri="{FF2B5EF4-FFF2-40B4-BE49-F238E27FC236}">
                      <a16:creationId xmlns:a16="http://schemas.microsoft.com/office/drawing/2014/main" id="{5B5BFDE3-02D9-4371-A57E-78CB83DC6CB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title="Tempo dispendido no algoritmo consoante o mapa, número de passagieros e condutores">
                          <a:extLst>
                            <a:ext uri="{FF2B5EF4-FFF2-40B4-BE49-F238E27FC236}">
                              <a16:creationId xmlns:a16="http://schemas.microsoft.com/office/drawing/2014/main" id="{5B5BFDE3-02D9-4371-A57E-78CB83DC6CBF}"/>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3669030" cy="33959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A05E02">
        <w:rPr>
          <w:sz w:val="26"/>
          <w:szCs w:val="26"/>
        </w:rPr>
        <w:tab/>
      </w:r>
      <w:r w:rsidR="002A1624" w:rsidRPr="00BD632E">
        <w:rPr>
          <w:sz w:val="26"/>
          <w:szCs w:val="26"/>
        </w:rPr>
        <w:t xml:space="preserve">No pior caso, a complexidade do algoritmo descrito é de </w:t>
      </w:r>
      <w:proofErr w:type="gramStart"/>
      <w:r w:rsidR="002A1624" w:rsidRPr="00661D43">
        <w:rPr>
          <w:sz w:val="26"/>
          <w:szCs w:val="26"/>
        </w:rPr>
        <w:t>O(</w:t>
      </w:r>
      <w:proofErr w:type="gramEnd"/>
      <w:r w:rsidR="002A1624" w:rsidRPr="00661D43">
        <w:rPr>
          <w:sz w:val="26"/>
          <w:szCs w:val="26"/>
        </w:rPr>
        <w:t>D* (E + V + P)</w:t>
      </w:r>
      <w:proofErr w:type="spellStart"/>
      <w:r w:rsidR="002A1624" w:rsidRPr="00661D43">
        <w:rPr>
          <w:sz w:val="26"/>
          <w:szCs w:val="26"/>
        </w:rPr>
        <w:t>logV</w:t>
      </w:r>
      <w:proofErr w:type="spellEnd"/>
      <w:r w:rsidR="002A1624" w:rsidRPr="00661D43">
        <w:rPr>
          <w:sz w:val="26"/>
          <w:szCs w:val="26"/>
        </w:rPr>
        <w:t xml:space="preserve"> ).</w:t>
      </w:r>
      <w:r w:rsidR="00D7369C">
        <w:rPr>
          <w:sz w:val="26"/>
          <w:szCs w:val="26"/>
        </w:rPr>
        <w:t xml:space="preserve"> A complexidade espacial é </w:t>
      </w:r>
      <w:proofErr w:type="gramStart"/>
      <w:r w:rsidR="00D7369C">
        <w:rPr>
          <w:sz w:val="26"/>
          <w:szCs w:val="26"/>
        </w:rPr>
        <w:t>O(</w:t>
      </w:r>
      <w:proofErr w:type="gramEnd"/>
      <w:r w:rsidR="00D7369C">
        <w:rPr>
          <w:sz w:val="26"/>
          <w:szCs w:val="26"/>
        </w:rPr>
        <w:t xml:space="preserve">D + E + V + P), uma vez que </w:t>
      </w:r>
      <w:r w:rsidR="00693172">
        <w:rPr>
          <w:sz w:val="26"/>
          <w:szCs w:val="26"/>
        </w:rPr>
        <w:t xml:space="preserve">são usadas referências para os objetos ao longo do algoritmo. </w:t>
      </w:r>
    </w:p>
    <w:p w14:paraId="556A91E1" w14:textId="721D9402" w:rsidR="00D46164" w:rsidRDefault="00A05E02" w:rsidP="03B39210">
      <w:pPr>
        <w:rPr>
          <w:sz w:val="26"/>
          <w:szCs w:val="26"/>
        </w:rPr>
      </w:pPr>
      <w:r>
        <w:rPr>
          <w:sz w:val="26"/>
          <w:szCs w:val="26"/>
        </w:rPr>
        <w:tab/>
      </w:r>
      <w:r w:rsidR="002A1624" w:rsidRPr="00BD632E">
        <w:rPr>
          <w:sz w:val="26"/>
          <w:szCs w:val="26"/>
        </w:rPr>
        <w:t xml:space="preserve">A solução apresentada não é ótima, uma vez que não é capaz de, por exemplo, deixar de apanhar um grupo que não lhe encha o carro para mais à frente, apanhar outro grupo que preencha a totalidade do carro. </w:t>
      </w:r>
      <w:r w:rsidR="00373BFB">
        <w:rPr>
          <w:sz w:val="26"/>
          <w:szCs w:val="26"/>
        </w:rPr>
        <w:t>Não sendo ótima, apresenta uma complexidade temporal bastante aceitável</w:t>
      </w:r>
      <w:r w:rsidR="0044190C">
        <w:rPr>
          <w:sz w:val="26"/>
          <w:szCs w:val="26"/>
        </w:rPr>
        <w:t xml:space="preserve">. Num caso prático, </w:t>
      </w:r>
      <w:r w:rsidR="006F43E3">
        <w:rPr>
          <w:sz w:val="26"/>
          <w:szCs w:val="26"/>
        </w:rPr>
        <w:t>a solução seria implementada a nível local</w:t>
      </w:r>
      <w:r w:rsidR="00BA6DE5">
        <w:rPr>
          <w:sz w:val="26"/>
          <w:szCs w:val="26"/>
        </w:rPr>
        <w:t xml:space="preserve"> e não é esperado que existam pontos de coleta em cada rua/esquina</w:t>
      </w:r>
      <w:r w:rsidR="000D5F63">
        <w:rPr>
          <w:sz w:val="26"/>
          <w:szCs w:val="26"/>
        </w:rPr>
        <w:t xml:space="preserve">, pelo que o número de vértices não seria </w:t>
      </w:r>
      <w:r w:rsidR="00FB097C">
        <w:rPr>
          <w:sz w:val="26"/>
          <w:szCs w:val="26"/>
        </w:rPr>
        <w:t>muito grande.</w:t>
      </w:r>
    </w:p>
    <w:p w14:paraId="5B245F83" w14:textId="68C2FBAC" w:rsidR="00E66580" w:rsidRPr="00472EFE" w:rsidRDefault="00D46164" w:rsidP="03B39210">
      <w:pPr>
        <w:rPr>
          <w:sz w:val="26"/>
          <w:szCs w:val="26"/>
        </w:rPr>
      </w:pPr>
      <w:r>
        <w:rPr>
          <w:sz w:val="26"/>
          <w:szCs w:val="26"/>
        </w:rPr>
        <w:tab/>
      </w:r>
      <w:r w:rsidR="001039E0">
        <w:rPr>
          <w:sz w:val="26"/>
          <w:szCs w:val="26"/>
        </w:rPr>
        <w:t xml:space="preserve">O algoritmo pode ser caracterizado </w:t>
      </w:r>
      <w:r w:rsidR="00472EFE">
        <w:rPr>
          <w:sz w:val="26"/>
          <w:szCs w:val="26"/>
        </w:rPr>
        <w:t>por apresentar caminhos flexíveis</w:t>
      </w:r>
      <w:r w:rsidR="00404382">
        <w:rPr>
          <w:sz w:val="26"/>
          <w:szCs w:val="26"/>
        </w:rPr>
        <w:t>,</w:t>
      </w:r>
      <w:r w:rsidR="009147BE">
        <w:rPr>
          <w:sz w:val="26"/>
          <w:szCs w:val="26"/>
        </w:rPr>
        <w:t xml:space="preserve"> </w:t>
      </w:r>
      <w:r w:rsidR="00404382">
        <w:rPr>
          <w:sz w:val="26"/>
          <w:szCs w:val="26"/>
        </w:rPr>
        <w:t xml:space="preserve">uma vez que o condutor não faz necessariamente o seu caminho mais curto da origem ao destino, </w:t>
      </w:r>
      <w:proofErr w:type="gramStart"/>
      <w:r w:rsidR="00423E1A">
        <w:rPr>
          <w:sz w:val="26"/>
          <w:szCs w:val="26"/>
        </w:rPr>
        <w:t>podem haver</w:t>
      </w:r>
      <w:proofErr w:type="gramEnd"/>
      <w:r w:rsidR="00423E1A">
        <w:rPr>
          <w:sz w:val="26"/>
          <w:szCs w:val="26"/>
        </w:rPr>
        <w:t xml:space="preserve"> desvios em função do número de passageiros</w:t>
      </w:r>
      <w:r w:rsidR="00472EFE">
        <w:rPr>
          <w:sz w:val="26"/>
          <w:szCs w:val="26"/>
        </w:rPr>
        <w:t xml:space="preserve">, </w:t>
      </w:r>
      <w:proofErr w:type="spellStart"/>
      <w:r w:rsidR="00472EFE" w:rsidRPr="00472EFE">
        <w:rPr>
          <w:i/>
          <w:sz w:val="26"/>
          <w:szCs w:val="26"/>
        </w:rPr>
        <w:t>multi-hop</w:t>
      </w:r>
      <w:proofErr w:type="spellEnd"/>
      <w:r w:rsidR="00472EFE">
        <w:rPr>
          <w:sz w:val="26"/>
          <w:szCs w:val="26"/>
        </w:rPr>
        <w:t xml:space="preserve">, isto é, um passageiro pode fazer parte do seu percurso com um condutor e o resto/outra parte com outro e </w:t>
      </w:r>
      <w:r w:rsidR="004616DE">
        <w:rPr>
          <w:sz w:val="26"/>
          <w:szCs w:val="26"/>
        </w:rPr>
        <w:t>suporta múltiplos passageiros, isto é, mais do que um grupo de passageiros por veículo.</w:t>
      </w:r>
    </w:p>
    <w:p w14:paraId="1D71003B" w14:textId="7DB3EFAB" w:rsidR="00E66580" w:rsidRDefault="00E66580" w:rsidP="002A1624">
      <w:pPr>
        <w:rPr>
          <w:sz w:val="26"/>
          <w:szCs w:val="26"/>
        </w:rPr>
      </w:pPr>
    </w:p>
    <w:p w14:paraId="13229088" w14:textId="326E2DF4" w:rsidR="00E66580" w:rsidRDefault="00E66580">
      <w:pPr>
        <w:spacing w:line="259" w:lineRule="auto"/>
        <w:rPr>
          <w:sz w:val="26"/>
          <w:szCs w:val="26"/>
        </w:rPr>
      </w:pPr>
      <w:r>
        <w:rPr>
          <w:sz w:val="26"/>
          <w:szCs w:val="26"/>
        </w:rPr>
        <w:br w:type="page"/>
      </w:r>
    </w:p>
    <w:p w14:paraId="300F749E" w14:textId="77777777" w:rsidR="00E66580" w:rsidRDefault="03B39210" w:rsidP="001D08D1">
      <w:pPr>
        <w:pStyle w:val="Heading1"/>
      </w:pPr>
      <w:bookmarkStart w:id="955" w:name="_Toc511240336"/>
      <w:bookmarkStart w:id="956" w:name="_Toc511244535"/>
      <w:bookmarkStart w:id="957" w:name="_Toc514466336"/>
      <w:r>
        <w:lastRenderedPageBreak/>
        <w:t>Casos de utilização</w:t>
      </w:r>
      <w:bookmarkEnd w:id="955"/>
      <w:bookmarkEnd w:id="956"/>
      <w:bookmarkEnd w:id="957"/>
    </w:p>
    <w:p w14:paraId="5BF9A89D" w14:textId="77777777" w:rsidR="00E66580" w:rsidRDefault="00E66580" w:rsidP="00E66580">
      <w:pPr>
        <w:pStyle w:val="Heading3"/>
        <w:rPr>
          <w:rFonts w:asciiTheme="minorHAnsi" w:hAnsiTheme="minorHAnsi" w:cstheme="minorHAnsi"/>
          <w:sz w:val="40"/>
          <w:szCs w:val="40"/>
        </w:rPr>
      </w:pPr>
    </w:p>
    <w:p w14:paraId="13C6795D" w14:textId="195E9FDC" w:rsidR="00E66580" w:rsidRDefault="00A05E02" w:rsidP="03B39210">
      <w:pPr>
        <w:rPr>
          <w:sz w:val="26"/>
          <w:szCs w:val="26"/>
        </w:rPr>
      </w:pPr>
      <w:r>
        <w:rPr>
          <w:sz w:val="26"/>
          <w:szCs w:val="26"/>
        </w:rPr>
        <w:tab/>
      </w:r>
      <w:r w:rsidR="03B39210" w:rsidRPr="03B39210">
        <w:rPr>
          <w:sz w:val="26"/>
          <w:szCs w:val="26"/>
        </w:rPr>
        <w:t xml:space="preserve">A plataforma implementada permite simular o processo de gestão de um mapa e geração de percursos de </w:t>
      </w:r>
      <w:r w:rsidR="03B39210" w:rsidRPr="03B39210">
        <w:rPr>
          <w:i/>
          <w:iCs/>
          <w:sz w:val="26"/>
          <w:szCs w:val="26"/>
        </w:rPr>
        <w:t xml:space="preserve">ride </w:t>
      </w:r>
      <w:proofErr w:type="spellStart"/>
      <w:r w:rsidR="03B39210" w:rsidRPr="03B39210">
        <w:rPr>
          <w:i/>
          <w:iCs/>
          <w:sz w:val="26"/>
          <w:szCs w:val="26"/>
        </w:rPr>
        <w:t>sharing</w:t>
      </w:r>
      <w:proofErr w:type="spellEnd"/>
      <w:r w:rsidR="03B39210" w:rsidRPr="03B39210">
        <w:rPr>
          <w:sz w:val="26"/>
          <w:szCs w:val="26"/>
        </w:rPr>
        <w:t xml:space="preserve"> para diferentes condutores e passageiros. Em particular,</w:t>
      </w:r>
      <w:ins w:id="958" w:author="João Lourenço Teixeira Vieira" w:date="2018-05-19T03:59:00Z">
        <w:r w:rsidR="00A10734">
          <w:rPr>
            <w:sz w:val="26"/>
            <w:szCs w:val="26"/>
          </w:rPr>
          <w:t xml:space="preserve"> para </w:t>
        </w:r>
      </w:ins>
      <w:ins w:id="959" w:author="João Lourenço Teixeira Vieira" w:date="2018-05-19T04:00:00Z">
        <w:r w:rsidR="00A10734">
          <w:rPr>
            <w:sz w:val="26"/>
            <w:szCs w:val="26"/>
          </w:rPr>
          <w:t>além das funcionalidades já referidas no relatório anterior,</w:t>
        </w:r>
      </w:ins>
      <w:r w:rsidR="03B39210" w:rsidRPr="03B39210">
        <w:rPr>
          <w:sz w:val="26"/>
          <w:szCs w:val="26"/>
        </w:rPr>
        <w:t xml:space="preserve"> o programa apresenta as seguintes opções e funcionalidades:</w:t>
      </w:r>
    </w:p>
    <w:p w14:paraId="402A8E98" w14:textId="2C413405" w:rsidR="00EA5767" w:rsidRPr="00EA5767" w:rsidDel="00A10734" w:rsidRDefault="03B39210" w:rsidP="03B39210">
      <w:pPr>
        <w:pStyle w:val="ListParagraph"/>
        <w:numPr>
          <w:ilvl w:val="0"/>
          <w:numId w:val="20"/>
        </w:numPr>
        <w:rPr>
          <w:del w:id="960" w:author="João Lourenço Teixeira Vieira" w:date="2018-05-19T04:00:00Z"/>
          <w:sz w:val="26"/>
          <w:szCs w:val="26"/>
        </w:rPr>
      </w:pPr>
      <w:del w:id="961" w:author="João Lourenço Teixeira Vieira" w:date="2018-05-19T04:00:00Z">
        <w:r w:rsidRPr="03B39210" w:rsidDel="00A10734">
          <w:rPr>
            <w:sz w:val="26"/>
            <w:szCs w:val="26"/>
          </w:rPr>
          <w:delText>Escolher um mapa</w:delText>
        </w:r>
      </w:del>
    </w:p>
    <w:p w14:paraId="3BAD44B2" w14:textId="1D71A09C" w:rsidR="00E66580" w:rsidDel="00A10734" w:rsidRDefault="03B39210" w:rsidP="03B39210">
      <w:pPr>
        <w:pStyle w:val="ListParagraph"/>
        <w:numPr>
          <w:ilvl w:val="0"/>
          <w:numId w:val="20"/>
        </w:numPr>
        <w:rPr>
          <w:del w:id="962" w:author="João Lourenço Teixeira Vieira" w:date="2018-05-19T04:00:00Z"/>
          <w:sz w:val="26"/>
          <w:szCs w:val="26"/>
        </w:rPr>
      </w:pPr>
      <w:del w:id="963" w:author="João Lourenço Teixeira Vieira" w:date="2018-05-19T04:00:00Z">
        <w:r w:rsidRPr="03B39210" w:rsidDel="00A10734">
          <w:rPr>
            <w:sz w:val="26"/>
            <w:szCs w:val="26"/>
          </w:rPr>
          <w:delText>Carregar os dados do mapa, dos condutores e dos passageiros a partir de ficheiros selecionados consoante a escolha do mapa</w:delText>
        </w:r>
      </w:del>
    </w:p>
    <w:p w14:paraId="01313497" w14:textId="34F216AA" w:rsidR="00EA5767" w:rsidDel="00A10734" w:rsidRDefault="03B39210" w:rsidP="03B39210">
      <w:pPr>
        <w:pStyle w:val="ListParagraph"/>
        <w:numPr>
          <w:ilvl w:val="0"/>
          <w:numId w:val="20"/>
        </w:numPr>
        <w:rPr>
          <w:del w:id="964" w:author="João Lourenço Teixeira Vieira" w:date="2018-05-19T04:00:00Z"/>
          <w:sz w:val="26"/>
          <w:szCs w:val="26"/>
        </w:rPr>
      </w:pPr>
      <w:del w:id="965" w:author="João Lourenço Teixeira Vieira" w:date="2018-05-19T04:00:00Z">
        <w:r w:rsidRPr="03B39210" w:rsidDel="00A10734">
          <w:rPr>
            <w:sz w:val="26"/>
            <w:szCs w:val="26"/>
          </w:rPr>
          <w:delText>Visualizar o mapa</w:delText>
        </w:r>
      </w:del>
    </w:p>
    <w:p w14:paraId="57BB22C0" w14:textId="460289B1" w:rsidR="00EA5767" w:rsidDel="00A10734" w:rsidRDefault="03B39210" w:rsidP="03B39210">
      <w:pPr>
        <w:pStyle w:val="ListParagraph"/>
        <w:numPr>
          <w:ilvl w:val="0"/>
          <w:numId w:val="20"/>
        </w:numPr>
        <w:rPr>
          <w:del w:id="966" w:author="João Lourenço Teixeira Vieira" w:date="2018-05-19T04:00:00Z"/>
          <w:sz w:val="26"/>
          <w:szCs w:val="26"/>
        </w:rPr>
      </w:pPr>
      <w:del w:id="967" w:author="João Lourenço Teixeira Vieira" w:date="2018-05-19T04:00:00Z">
        <w:r w:rsidRPr="03B39210" w:rsidDel="00A10734">
          <w:rPr>
            <w:sz w:val="26"/>
            <w:szCs w:val="26"/>
          </w:rPr>
          <w:delText>Verificar a conetividade do grafo que representa o mapa</w:delText>
        </w:r>
      </w:del>
    </w:p>
    <w:p w14:paraId="41310BCC" w14:textId="5DB19409" w:rsidR="00E66580" w:rsidDel="00A10734" w:rsidRDefault="03B39210" w:rsidP="03B39210">
      <w:pPr>
        <w:pStyle w:val="ListParagraph"/>
        <w:numPr>
          <w:ilvl w:val="0"/>
          <w:numId w:val="20"/>
        </w:numPr>
        <w:rPr>
          <w:del w:id="968" w:author="João Lourenço Teixeira Vieira" w:date="2018-05-19T04:00:00Z"/>
          <w:sz w:val="26"/>
          <w:szCs w:val="26"/>
        </w:rPr>
      </w:pPr>
      <w:del w:id="969" w:author="João Lourenço Teixeira Vieira" w:date="2018-05-19T04:00:00Z">
        <w:r w:rsidRPr="03B39210" w:rsidDel="00A10734">
          <w:rPr>
            <w:sz w:val="26"/>
            <w:szCs w:val="26"/>
          </w:rPr>
          <w:delText>Adicionar novos pontos ao mapa, isto é, vértices ao grafo</w:delText>
        </w:r>
      </w:del>
    </w:p>
    <w:p w14:paraId="119E7391" w14:textId="2299520B" w:rsidR="00EA5767" w:rsidDel="00A10734" w:rsidRDefault="03B39210" w:rsidP="03B39210">
      <w:pPr>
        <w:pStyle w:val="ListParagraph"/>
        <w:numPr>
          <w:ilvl w:val="0"/>
          <w:numId w:val="20"/>
        </w:numPr>
        <w:rPr>
          <w:del w:id="970" w:author="João Lourenço Teixeira Vieira" w:date="2018-05-19T04:00:00Z"/>
          <w:sz w:val="26"/>
          <w:szCs w:val="26"/>
        </w:rPr>
      </w:pPr>
      <w:del w:id="971" w:author="João Lourenço Teixeira Vieira" w:date="2018-05-19T04:00:00Z">
        <w:r w:rsidRPr="03B39210" w:rsidDel="00A10734">
          <w:rPr>
            <w:sz w:val="26"/>
            <w:szCs w:val="26"/>
          </w:rPr>
          <w:delText>Adicionar novas vias ao mapa, isto é, arestas ao grafo</w:delText>
        </w:r>
      </w:del>
    </w:p>
    <w:p w14:paraId="06C44F15" w14:textId="1C7EFEBA" w:rsidR="00EA5767" w:rsidDel="00A10734" w:rsidRDefault="03B39210" w:rsidP="03B39210">
      <w:pPr>
        <w:pStyle w:val="ListParagraph"/>
        <w:numPr>
          <w:ilvl w:val="0"/>
          <w:numId w:val="20"/>
        </w:numPr>
        <w:rPr>
          <w:del w:id="972" w:author="João Lourenço Teixeira Vieira" w:date="2018-05-19T04:00:00Z"/>
          <w:sz w:val="26"/>
          <w:szCs w:val="26"/>
        </w:rPr>
      </w:pPr>
      <w:del w:id="973" w:author="João Lourenço Teixeira Vieira" w:date="2018-05-19T04:00:00Z">
        <w:r w:rsidRPr="03B39210" w:rsidDel="00A10734">
          <w:rPr>
            <w:sz w:val="26"/>
            <w:szCs w:val="26"/>
          </w:rPr>
          <w:delText>Adicionar novos passageiros</w:delText>
        </w:r>
      </w:del>
    </w:p>
    <w:p w14:paraId="341A7E18" w14:textId="2171F7B0" w:rsidR="00EA5767" w:rsidDel="00A10734" w:rsidRDefault="03B39210" w:rsidP="03B39210">
      <w:pPr>
        <w:pStyle w:val="ListParagraph"/>
        <w:numPr>
          <w:ilvl w:val="0"/>
          <w:numId w:val="20"/>
        </w:numPr>
        <w:rPr>
          <w:del w:id="974" w:author="João Lourenço Teixeira Vieira" w:date="2018-05-19T04:00:00Z"/>
          <w:sz w:val="26"/>
          <w:szCs w:val="26"/>
        </w:rPr>
      </w:pPr>
      <w:del w:id="975" w:author="João Lourenço Teixeira Vieira" w:date="2018-05-19T04:00:00Z">
        <w:r w:rsidRPr="03B39210" w:rsidDel="00A10734">
          <w:rPr>
            <w:sz w:val="26"/>
            <w:szCs w:val="26"/>
          </w:rPr>
          <w:delText>Adicionar novos condutores</w:delText>
        </w:r>
      </w:del>
    </w:p>
    <w:p w14:paraId="776431A9" w14:textId="00990C37" w:rsidR="00EA5767" w:rsidDel="00A10734" w:rsidRDefault="03B39210" w:rsidP="03B39210">
      <w:pPr>
        <w:pStyle w:val="ListParagraph"/>
        <w:numPr>
          <w:ilvl w:val="0"/>
          <w:numId w:val="20"/>
        </w:numPr>
        <w:rPr>
          <w:del w:id="976" w:author="João Lourenço Teixeira Vieira" w:date="2018-05-19T04:00:00Z"/>
          <w:sz w:val="26"/>
          <w:szCs w:val="26"/>
        </w:rPr>
      </w:pPr>
      <w:del w:id="977" w:author="João Lourenço Teixeira Vieira" w:date="2018-05-19T04:00:00Z">
        <w:r w:rsidRPr="00125076" w:rsidDel="00A10734">
          <w:rPr>
            <w:color w:val="000000" w:themeColor="text1"/>
            <w:sz w:val="26"/>
            <w:szCs w:val="26"/>
          </w:rPr>
          <w:delText>Guardar as</w:delText>
        </w:r>
        <w:r w:rsidRPr="03B39210" w:rsidDel="00A10734">
          <w:rPr>
            <w:sz w:val="26"/>
            <w:szCs w:val="26"/>
          </w:rPr>
          <w:delText xml:space="preserve"> mudanças efetuadas</w:delText>
        </w:r>
      </w:del>
    </w:p>
    <w:p w14:paraId="59D22385" w14:textId="4BE4D38D" w:rsidR="00EA5767" w:rsidDel="00A10734" w:rsidRDefault="03B39210" w:rsidP="03B39210">
      <w:pPr>
        <w:pStyle w:val="ListParagraph"/>
        <w:numPr>
          <w:ilvl w:val="0"/>
          <w:numId w:val="20"/>
        </w:numPr>
        <w:rPr>
          <w:del w:id="978" w:author="João Lourenço Teixeira Vieira" w:date="2018-05-19T04:00:00Z"/>
          <w:sz w:val="26"/>
          <w:szCs w:val="26"/>
        </w:rPr>
      </w:pPr>
      <w:del w:id="979" w:author="João Lourenço Teixeira Vieira" w:date="2018-05-19T04:00:00Z">
        <w:r w:rsidRPr="03B39210" w:rsidDel="00A10734">
          <w:rPr>
            <w:sz w:val="26"/>
            <w:szCs w:val="26"/>
          </w:rPr>
          <w:delText>Calcular os percursos para todos os condutores</w:delText>
        </w:r>
      </w:del>
    </w:p>
    <w:p w14:paraId="6DA97A5C" w14:textId="74E653CF" w:rsidR="00EA5767" w:rsidDel="00A10734" w:rsidRDefault="03B39210" w:rsidP="03B39210">
      <w:pPr>
        <w:pStyle w:val="ListParagraph"/>
        <w:numPr>
          <w:ilvl w:val="0"/>
          <w:numId w:val="20"/>
        </w:numPr>
        <w:rPr>
          <w:del w:id="980" w:author="João Lourenço Teixeira Vieira" w:date="2018-05-19T04:00:00Z"/>
          <w:sz w:val="26"/>
          <w:szCs w:val="26"/>
        </w:rPr>
      </w:pPr>
      <w:del w:id="981" w:author="João Lourenço Teixeira Vieira" w:date="2018-05-19T04:00:00Z">
        <w:r w:rsidRPr="03B39210" w:rsidDel="00A10734">
          <w:rPr>
            <w:sz w:val="26"/>
            <w:szCs w:val="26"/>
          </w:rPr>
          <w:delText>Visualizar a informação dos percursos de todos os condutores</w:delText>
        </w:r>
      </w:del>
    </w:p>
    <w:p w14:paraId="19C7FB7C" w14:textId="43834256" w:rsidR="00C2629B" w:rsidDel="00A10734" w:rsidRDefault="03B39210" w:rsidP="03B39210">
      <w:pPr>
        <w:pStyle w:val="ListParagraph"/>
        <w:numPr>
          <w:ilvl w:val="0"/>
          <w:numId w:val="20"/>
        </w:numPr>
        <w:rPr>
          <w:del w:id="982" w:author="João Lourenço Teixeira Vieira" w:date="2018-05-19T04:00:00Z"/>
          <w:sz w:val="26"/>
          <w:szCs w:val="26"/>
        </w:rPr>
      </w:pPr>
      <w:del w:id="983" w:author="João Lourenço Teixeira Vieira" w:date="2018-05-19T04:00:00Z">
        <w:r w:rsidRPr="03B39210" w:rsidDel="00A10734">
          <w:rPr>
            <w:sz w:val="26"/>
            <w:szCs w:val="26"/>
          </w:rPr>
          <w:delText>Selecionar um condutor e visualizar a informação do seu percurso</w:delText>
        </w:r>
      </w:del>
    </w:p>
    <w:p w14:paraId="2807726E" w14:textId="6FEF7364" w:rsidR="00C2629B" w:rsidDel="00A10734" w:rsidRDefault="03B39210" w:rsidP="03B39210">
      <w:pPr>
        <w:pStyle w:val="ListParagraph"/>
        <w:numPr>
          <w:ilvl w:val="0"/>
          <w:numId w:val="20"/>
        </w:numPr>
        <w:rPr>
          <w:del w:id="984" w:author="João Lourenço Teixeira Vieira" w:date="2018-05-19T04:00:00Z"/>
          <w:sz w:val="26"/>
          <w:szCs w:val="26"/>
        </w:rPr>
      </w:pPr>
      <w:del w:id="985" w:author="João Lourenço Teixeira Vieira" w:date="2018-05-19T04:00:00Z">
        <w:r w:rsidRPr="03B39210" w:rsidDel="00A10734">
          <w:rPr>
            <w:sz w:val="26"/>
            <w:szCs w:val="26"/>
          </w:rPr>
          <w:delText>Selecionar um condutor e visualizar o seu percurso no mapa</w:delText>
        </w:r>
      </w:del>
    </w:p>
    <w:p w14:paraId="40BDAA25" w14:textId="31B04B09" w:rsidR="00C2629B" w:rsidDel="00A10734" w:rsidRDefault="03B39210" w:rsidP="03B39210">
      <w:pPr>
        <w:pStyle w:val="ListParagraph"/>
        <w:numPr>
          <w:ilvl w:val="0"/>
          <w:numId w:val="20"/>
        </w:numPr>
        <w:rPr>
          <w:del w:id="986" w:author="João Lourenço Teixeira Vieira" w:date="2018-05-19T04:00:00Z"/>
          <w:sz w:val="26"/>
          <w:szCs w:val="26"/>
        </w:rPr>
      </w:pPr>
      <w:del w:id="987" w:author="João Lourenço Teixeira Vieira" w:date="2018-05-19T04:00:00Z">
        <w:r w:rsidRPr="03B39210" w:rsidDel="00A10734">
          <w:rPr>
            <w:sz w:val="26"/>
            <w:szCs w:val="26"/>
          </w:rPr>
          <w:delText>Selecionar um passageiro e visualizar a informação do seu percurso</w:delText>
        </w:r>
      </w:del>
    </w:p>
    <w:p w14:paraId="47353285" w14:textId="0845251A" w:rsidR="00C2629B" w:rsidRDefault="03B39210" w:rsidP="03B39210">
      <w:pPr>
        <w:pStyle w:val="ListParagraph"/>
        <w:numPr>
          <w:ilvl w:val="0"/>
          <w:numId w:val="20"/>
        </w:numPr>
        <w:rPr>
          <w:ins w:id="988" w:author="João Lourenço Teixeira Vieira" w:date="2018-05-19T04:01:00Z"/>
          <w:sz w:val="26"/>
          <w:szCs w:val="26"/>
        </w:rPr>
      </w:pPr>
      <w:del w:id="989" w:author="João Lourenço Teixeira Vieira" w:date="2018-05-19T04:00:00Z">
        <w:r w:rsidRPr="03B39210" w:rsidDel="00A10734">
          <w:rPr>
            <w:sz w:val="26"/>
            <w:szCs w:val="26"/>
          </w:rPr>
          <w:delText>Selecionar um passageiro e visualizar o seu percurso no mapa</w:delText>
        </w:r>
      </w:del>
      <w:ins w:id="990" w:author="João Lourenço Teixeira Vieira" w:date="2018-05-19T04:00:00Z">
        <w:r w:rsidR="00A10734">
          <w:rPr>
            <w:sz w:val="26"/>
            <w:szCs w:val="26"/>
          </w:rPr>
          <w:t xml:space="preserve">Listagem do </w:t>
        </w:r>
      </w:ins>
      <w:ins w:id="991" w:author="João Lourenço Teixeira Vieira" w:date="2018-05-19T04:01:00Z">
        <w:r w:rsidR="00A10734">
          <w:rPr>
            <w:sz w:val="26"/>
            <w:szCs w:val="26"/>
          </w:rPr>
          <w:t>itinerário do condutor, por nomes das ruas;</w:t>
        </w:r>
      </w:ins>
    </w:p>
    <w:p w14:paraId="5FACF9F6" w14:textId="53C2FC3D" w:rsidR="00A10734" w:rsidRDefault="00A10734" w:rsidP="03B39210">
      <w:pPr>
        <w:pStyle w:val="ListParagraph"/>
        <w:numPr>
          <w:ilvl w:val="0"/>
          <w:numId w:val="20"/>
        </w:numPr>
        <w:rPr>
          <w:ins w:id="992" w:author="João Lourenço Teixeira Vieira" w:date="2018-05-19T04:02:00Z"/>
          <w:sz w:val="26"/>
          <w:szCs w:val="26"/>
        </w:rPr>
      </w:pPr>
      <w:ins w:id="993" w:author="João Lourenço Teixeira Vieira" w:date="2018-05-19T04:01:00Z">
        <w:r>
          <w:rPr>
            <w:sz w:val="26"/>
            <w:szCs w:val="26"/>
          </w:rPr>
          <w:t>Procura de passageiros por nome, no ve</w:t>
        </w:r>
      </w:ins>
      <w:ins w:id="994" w:author="João Lourenço Teixeira Vieira" w:date="2018-05-19T04:02:00Z">
        <w:r w:rsidR="004B6755">
          <w:rPr>
            <w:sz w:val="26"/>
            <w:szCs w:val="26"/>
          </w:rPr>
          <w:t>í</w:t>
        </w:r>
      </w:ins>
      <w:ins w:id="995" w:author="João Lourenço Teixeira Vieira" w:date="2018-05-19T04:01:00Z">
        <w:r>
          <w:rPr>
            <w:sz w:val="26"/>
            <w:szCs w:val="26"/>
          </w:rPr>
          <w:t xml:space="preserve">culo de um condutor </w:t>
        </w:r>
      </w:ins>
      <w:ins w:id="996" w:author="João Lourenço Teixeira Vieira" w:date="2018-05-19T04:02:00Z">
        <w:r w:rsidR="004B6755">
          <w:rPr>
            <w:sz w:val="26"/>
            <w:szCs w:val="26"/>
          </w:rPr>
          <w:t>específico</w:t>
        </w:r>
      </w:ins>
      <w:ins w:id="997" w:author="João Lourenço Teixeira Vieira" w:date="2018-05-19T04:01:00Z">
        <w:r>
          <w:rPr>
            <w:sz w:val="26"/>
            <w:szCs w:val="26"/>
          </w:rPr>
          <w:t>;</w:t>
        </w:r>
      </w:ins>
    </w:p>
    <w:p w14:paraId="2E2A3976" w14:textId="660CF535" w:rsidR="00A10734" w:rsidRDefault="00A10734" w:rsidP="004B6755">
      <w:pPr>
        <w:pStyle w:val="ListParagraph"/>
        <w:numPr>
          <w:ilvl w:val="0"/>
          <w:numId w:val="20"/>
        </w:numPr>
        <w:rPr>
          <w:ins w:id="998" w:author="João Lourenço Teixeira Vieira" w:date="2018-05-19T04:02:00Z"/>
          <w:sz w:val="26"/>
          <w:szCs w:val="26"/>
        </w:rPr>
      </w:pPr>
      <w:ins w:id="999" w:author="João Lourenço Teixeira Vieira" w:date="2018-05-19T04:02:00Z">
        <w:r>
          <w:rPr>
            <w:sz w:val="26"/>
            <w:szCs w:val="26"/>
          </w:rPr>
          <w:t xml:space="preserve">Procura de ruas por nome, no </w:t>
        </w:r>
        <w:r w:rsidR="004B6755" w:rsidRPr="004B6755">
          <w:rPr>
            <w:sz w:val="26"/>
            <w:szCs w:val="26"/>
          </w:rPr>
          <w:t xml:space="preserve">itinerário </w:t>
        </w:r>
        <w:r>
          <w:rPr>
            <w:sz w:val="26"/>
            <w:szCs w:val="26"/>
          </w:rPr>
          <w:t>de um condutor espec</w:t>
        </w:r>
        <w:r w:rsidR="004B6755">
          <w:rPr>
            <w:sz w:val="26"/>
            <w:szCs w:val="26"/>
          </w:rPr>
          <w:t>í</w:t>
        </w:r>
        <w:r>
          <w:rPr>
            <w:sz w:val="26"/>
            <w:szCs w:val="26"/>
          </w:rPr>
          <w:t>fico;</w:t>
        </w:r>
      </w:ins>
    </w:p>
    <w:p w14:paraId="5A9C02F4" w14:textId="77777777" w:rsidR="00A10734" w:rsidRPr="00A10734" w:rsidRDefault="00A10734">
      <w:pPr>
        <w:rPr>
          <w:sz w:val="26"/>
          <w:szCs w:val="26"/>
          <w:rPrChange w:id="1000" w:author="João Lourenço Teixeira Vieira" w:date="2018-05-19T04:02:00Z">
            <w:rPr/>
          </w:rPrChange>
        </w:rPr>
        <w:pPrChange w:id="1001" w:author="João Lourenço Teixeira Vieira" w:date="2018-05-19T04:02:00Z">
          <w:pPr>
            <w:pStyle w:val="ListParagraph"/>
            <w:numPr>
              <w:numId w:val="20"/>
            </w:numPr>
            <w:ind w:hanging="360"/>
          </w:pPr>
        </w:pPrChange>
      </w:pPr>
    </w:p>
    <w:p w14:paraId="5EDFF36D" w14:textId="77777777" w:rsidR="00C2629B" w:rsidRDefault="00C2629B" w:rsidP="00C2629B">
      <w:pPr>
        <w:pStyle w:val="ListParagraph"/>
        <w:rPr>
          <w:sz w:val="26"/>
          <w:szCs w:val="26"/>
        </w:rPr>
      </w:pPr>
    </w:p>
    <w:p w14:paraId="18C0C9F9" w14:textId="3BF8E7B5" w:rsidR="003676F9" w:rsidRDefault="21CD64A5" w:rsidP="003676F9">
      <w:r>
        <w:br w:type="page"/>
      </w:r>
      <w:bookmarkStart w:id="1002" w:name="_Toc514466337"/>
      <w:r w:rsidRPr="00815093">
        <w:rPr>
          <w:rStyle w:val="Heading1Char"/>
        </w:rPr>
        <w:lastRenderedPageBreak/>
        <w:t>Esforço</w:t>
      </w:r>
      <w:r w:rsidR="04EFB609" w:rsidRPr="00815093">
        <w:rPr>
          <w:rStyle w:val="Heading1Char"/>
        </w:rPr>
        <w:t xml:space="preserve"> dedicado</w:t>
      </w:r>
      <w:r w:rsidR="2C694DFE" w:rsidRPr="00815093">
        <w:rPr>
          <w:rStyle w:val="Heading1Char"/>
        </w:rPr>
        <w:t xml:space="preserve"> por cada elemento do grupo</w:t>
      </w:r>
      <w:r w:rsidR="2C694DFE" w:rsidRPr="00DE6148">
        <w:rPr>
          <w:rStyle w:val="Heading1Char"/>
          <w:rPrChange w:id="1003" w:author="João Lourenço Teixeira Vieira" w:date="2018-05-19T04:07:00Z">
            <w:rPr>
              <w:sz w:val="26"/>
              <w:szCs w:val="26"/>
            </w:rPr>
          </w:rPrChange>
        </w:rPr>
        <w:t xml:space="preserve"> </w:t>
      </w:r>
      <w:bookmarkStart w:id="1004" w:name="_Toc511240337"/>
      <w:bookmarkStart w:id="1005" w:name="_Toc511244536"/>
      <w:bookmarkEnd w:id="1004"/>
      <w:bookmarkEnd w:id="1005"/>
      <w:ins w:id="1006" w:author="João Lourenço Teixeira Vieira" w:date="2018-05-19T04:07:00Z">
        <w:r w:rsidR="00DE6148" w:rsidRPr="00DE6148">
          <w:rPr>
            <w:rStyle w:val="Heading1Char"/>
            <w:rPrChange w:id="1007" w:author="João Lourenço Teixeira Vieira" w:date="2018-05-19T04:07:00Z">
              <w:rPr/>
            </w:rPrChange>
          </w:rPr>
          <w:t>-TODO</w:t>
        </w:r>
      </w:ins>
      <w:bookmarkEnd w:id="1002"/>
    </w:p>
    <w:p w14:paraId="508A9801" w14:textId="4209E062" w:rsidR="00162587" w:rsidRPr="00162587" w:rsidRDefault="00A05E02" w:rsidP="1612DF6B">
      <w:pPr>
        <w:rPr>
          <w:color w:val="000000" w:themeColor="text1"/>
          <w:sz w:val="26"/>
          <w:szCs w:val="26"/>
        </w:rPr>
      </w:pPr>
      <w:r>
        <w:rPr>
          <w:color w:val="000000" w:themeColor="text1"/>
          <w:sz w:val="26"/>
          <w:szCs w:val="26"/>
        </w:rPr>
        <w:tab/>
      </w:r>
      <w:r w:rsidR="16D7ABA3" w:rsidRPr="00B42467">
        <w:rPr>
          <w:color w:val="000000" w:themeColor="text1"/>
          <w:sz w:val="26"/>
          <w:szCs w:val="26"/>
        </w:rPr>
        <w:t xml:space="preserve">A realização do projeto em questão foi possível devido ao empenho e esforço </w:t>
      </w:r>
      <w:r w:rsidR="3189063D" w:rsidRPr="00B42467">
        <w:rPr>
          <w:color w:val="000000" w:themeColor="text1"/>
          <w:sz w:val="26"/>
          <w:szCs w:val="26"/>
        </w:rPr>
        <w:t xml:space="preserve">conjunto </w:t>
      </w:r>
      <w:r w:rsidR="16D7ABA3" w:rsidRPr="00B42467">
        <w:rPr>
          <w:color w:val="000000" w:themeColor="text1"/>
          <w:sz w:val="26"/>
          <w:szCs w:val="26"/>
        </w:rPr>
        <w:t>de todos os elementos do grupo</w:t>
      </w:r>
      <w:r w:rsidR="20DB0373" w:rsidRPr="00B42467">
        <w:rPr>
          <w:color w:val="000000" w:themeColor="text1"/>
          <w:sz w:val="26"/>
          <w:szCs w:val="26"/>
        </w:rPr>
        <w:t xml:space="preserve">, de uma forma organizada e sincronizada de modo a que </w:t>
      </w:r>
      <w:r w:rsidR="04EE2D3C" w:rsidRPr="00B42467">
        <w:rPr>
          <w:color w:val="000000" w:themeColor="text1"/>
          <w:sz w:val="26"/>
          <w:szCs w:val="26"/>
        </w:rPr>
        <w:t>não houvesse grande disparidade de contribuição en</w:t>
      </w:r>
      <w:r w:rsidR="501BB8F8" w:rsidRPr="00B42467">
        <w:rPr>
          <w:color w:val="000000" w:themeColor="text1"/>
          <w:sz w:val="26"/>
          <w:szCs w:val="26"/>
        </w:rPr>
        <w:t>tre os diferentes elementos.</w:t>
      </w:r>
      <w:r w:rsidR="00EB6E8F">
        <w:rPr>
          <w:color w:val="000000" w:themeColor="text1"/>
          <w:sz w:val="26"/>
          <w:szCs w:val="26"/>
        </w:rPr>
        <w:t xml:space="preserve"> </w:t>
      </w:r>
      <w:r w:rsidR="00EC748A">
        <w:rPr>
          <w:color w:val="000000" w:themeColor="text1"/>
          <w:sz w:val="26"/>
          <w:szCs w:val="26"/>
        </w:rPr>
        <w:t xml:space="preserve">Cada elemento </w:t>
      </w:r>
      <w:r w:rsidR="00E57218">
        <w:rPr>
          <w:color w:val="000000" w:themeColor="text1"/>
          <w:sz w:val="26"/>
          <w:szCs w:val="26"/>
        </w:rPr>
        <w:t xml:space="preserve">focou-se mais no módulo com que tinha mais à </w:t>
      </w:r>
      <w:r w:rsidR="008D5285">
        <w:rPr>
          <w:color w:val="000000" w:themeColor="text1"/>
          <w:sz w:val="26"/>
          <w:szCs w:val="26"/>
        </w:rPr>
        <w:t>vontade,</w:t>
      </w:r>
      <w:r w:rsidR="00EB6E8F">
        <w:rPr>
          <w:color w:val="000000" w:themeColor="text1"/>
          <w:sz w:val="26"/>
          <w:szCs w:val="26"/>
        </w:rPr>
        <w:t xml:space="preserve"> mas no geral o trabalho foi divido </w:t>
      </w:r>
      <w:r w:rsidR="00A6787F">
        <w:rPr>
          <w:color w:val="000000" w:themeColor="text1"/>
          <w:sz w:val="26"/>
          <w:szCs w:val="26"/>
        </w:rPr>
        <w:t xml:space="preserve">equitativamente entre todos. </w:t>
      </w:r>
    </w:p>
    <w:p w14:paraId="64231097" w14:textId="2458D21A" w:rsidR="2C694DFE" w:rsidRPr="00B42467" w:rsidRDefault="2C694DFE" w:rsidP="00815093">
      <w:pPr>
        <w:ind w:left="360"/>
        <w:rPr>
          <w:sz w:val="26"/>
          <w:szCs w:val="26"/>
        </w:rPr>
      </w:pPr>
    </w:p>
    <w:p w14:paraId="06A46653" w14:textId="52D4978E" w:rsidR="59971090" w:rsidRPr="00C965DC" w:rsidRDefault="44AAB91C">
      <w:r>
        <w:br w:type="page"/>
      </w:r>
      <w:bookmarkStart w:id="1008" w:name="_Toc514466338"/>
      <w:r w:rsidRPr="00B42467">
        <w:rPr>
          <w:rStyle w:val="Heading1Char"/>
        </w:rPr>
        <w:lastRenderedPageBreak/>
        <w:t>Conclus</w:t>
      </w:r>
      <w:r w:rsidR="74953D91" w:rsidRPr="00B42467">
        <w:rPr>
          <w:rStyle w:val="Heading1Char"/>
        </w:rPr>
        <w:t>ã</w:t>
      </w:r>
      <w:r w:rsidRPr="00B42467">
        <w:rPr>
          <w:rStyle w:val="Heading1Char"/>
        </w:rPr>
        <w:t>o</w:t>
      </w:r>
      <w:ins w:id="1009" w:author="João Lourenço Teixeira Vieira" w:date="2018-05-19T04:08:00Z">
        <w:r w:rsidR="00DE6148">
          <w:rPr>
            <w:rStyle w:val="Heading1Char"/>
          </w:rPr>
          <w:t>-TODO</w:t>
        </w:r>
      </w:ins>
      <w:bookmarkEnd w:id="1008"/>
      <w:r>
        <w:t xml:space="preserve"> </w:t>
      </w:r>
      <w:bookmarkStart w:id="1010" w:name="_Toc511240338"/>
      <w:bookmarkStart w:id="1011" w:name="_Toc511244537"/>
      <w:bookmarkEnd w:id="1010"/>
      <w:bookmarkEnd w:id="1011"/>
    </w:p>
    <w:p w14:paraId="1B3F955E" w14:textId="6EF852EF" w:rsidR="59971090" w:rsidRPr="00DE6148" w:rsidRDefault="00A05E02">
      <w:pPr>
        <w:rPr>
          <w:color w:val="FF0000"/>
          <w:sz w:val="26"/>
          <w:szCs w:val="26"/>
          <w:rPrChange w:id="1012" w:author="João Lourenço Teixeira Vieira" w:date="2018-05-19T04:08:00Z">
            <w:rPr>
              <w:color w:val="000000" w:themeColor="text1"/>
              <w:sz w:val="26"/>
              <w:szCs w:val="26"/>
            </w:rPr>
          </w:rPrChange>
        </w:rPr>
      </w:pPr>
      <w:r>
        <w:rPr>
          <w:color w:val="000000" w:themeColor="text1"/>
          <w:sz w:val="26"/>
          <w:szCs w:val="26"/>
        </w:rPr>
        <w:tab/>
      </w:r>
      <w:r w:rsidR="13F3268C" w:rsidRPr="00B42467">
        <w:rPr>
          <w:color w:val="000000" w:themeColor="text1"/>
          <w:sz w:val="26"/>
          <w:szCs w:val="26"/>
        </w:rPr>
        <w:t xml:space="preserve">O programa implementado permite resolver, de uma forma geral, o problema apresentado, </w:t>
      </w:r>
      <w:r w:rsidR="00D354D8">
        <w:rPr>
          <w:color w:val="000000" w:themeColor="text1"/>
          <w:sz w:val="26"/>
          <w:szCs w:val="26"/>
        </w:rPr>
        <w:t>cumprindo</w:t>
      </w:r>
      <w:r w:rsidR="13F3268C" w:rsidRPr="00B42467">
        <w:rPr>
          <w:color w:val="000000" w:themeColor="text1"/>
          <w:sz w:val="26"/>
          <w:szCs w:val="26"/>
        </w:rPr>
        <w:t xml:space="preserve"> o propósito do trabalho.</w:t>
      </w:r>
      <w:r w:rsidR="002C28AB">
        <w:rPr>
          <w:color w:val="000000" w:themeColor="text1"/>
          <w:sz w:val="26"/>
          <w:szCs w:val="26"/>
        </w:rPr>
        <w:t xml:space="preserve"> </w:t>
      </w:r>
      <w:r w:rsidR="008D20BC" w:rsidRPr="00DE6148">
        <w:rPr>
          <w:color w:val="FF0000"/>
          <w:sz w:val="26"/>
          <w:szCs w:val="26"/>
          <w:rPrChange w:id="1013" w:author="João Lourenço Teixeira Vieira" w:date="2018-05-19T04:08:00Z">
            <w:rPr>
              <w:color w:val="000000" w:themeColor="text1"/>
              <w:sz w:val="26"/>
              <w:szCs w:val="26"/>
            </w:rPr>
          </w:rPrChange>
        </w:rPr>
        <w:t xml:space="preserve">O algoritmo </w:t>
      </w:r>
      <w:r w:rsidR="00A62242" w:rsidRPr="00DE6148">
        <w:rPr>
          <w:color w:val="FF0000"/>
          <w:sz w:val="26"/>
          <w:szCs w:val="26"/>
          <w:rPrChange w:id="1014" w:author="João Lourenço Teixeira Vieira" w:date="2018-05-19T04:08:00Z">
            <w:rPr>
              <w:color w:val="000000" w:themeColor="text1"/>
              <w:sz w:val="26"/>
              <w:szCs w:val="26"/>
            </w:rPr>
          </w:rPrChange>
        </w:rPr>
        <w:t xml:space="preserve">concebido </w:t>
      </w:r>
      <w:r w:rsidR="008D20BC" w:rsidRPr="00DE6148">
        <w:rPr>
          <w:color w:val="FF0000"/>
          <w:sz w:val="26"/>
          <w:szCs w:val="26"/>
          <w:rPrChange w:id="1015" w:author="João Lourenço Teixeira Vieira" w:date="2018-05-19T04:08:00Z">
            <w:rPr>
              <w:color w:val="000000" w:themeColor="text1"/>
              <w:sz w:val="26"/>
              <w:szCs w:val="26"/>
            </w:rPr>
          </w:rPrChange>
        </w:rPr>
        <w:t>mostrou-se eficiente</w:t>
      </w:r>
      <w:r w:rsidR="00914585" w:rsidRPr="00DE6148">
        <w:rPr>
          <w:color w:val="FF0000"/>
          <w:sz w:val="26"/>
          <w:szCs w:val="26"/>
          <w:rPrChange w:id="1016" w:author="João Lourenço Teixeira Vieira" w:date="2018-05-19T04:08:00Z">
            <w:rPr>
              <w:color w:val="000000" w:themeColor="text1"/>
              <w:sz w:val="26"/>
              <w:szCs w:val="26"/>
            </w:rPr>
          </w:rPrChange>
        </w:rPr>
        <w:t>, apresentando sempre tempos e resultados satisfatórios, face aos dados fornecidos.</w:t>
      </w:r>
      <w:ins w:id="1017" w:author="João Lourenço Teixeira Vieira" w:date="2018-05-19T04:08:00Z">
        <w:r w:rsidR="00455155">
          <w:rPr>
            <w:color w:val="FF0000"/>
            <w:sz w:val="26"/>
            <w:szCs w:val="26"/>
          </w:rPr>
          <w:t xml:space="preserve"> (mudo conforme a análise da solução)</w:t>
        </w:r>
      </w:ins>
    </w:p>
    <w:p w14:paraId="501BC34A" w14:textId="4E2DEA61" w:rsidR="13F3268C" w:rsidRPr="00B42467" w:rsidRDefault="00A05E02">
      <w:pPr>
        <w:rPr>
          <w:color w:val="000000" w:themeColor="text1"/>
          <w:sz w:val="26"/>
          <w:szCs w:val="26"/>
        </w:rPr>
      </w:pPr>
      <w:r>
        <w:rPr>
          <w:color w:val="000000" w:themeColor="text1"/>
          <w:sz w:val="26"/>
          <w:szCs w:val="26"/>
        </w:rPr>
        <w:tab/>
      </w:r>
      <w:r w:rsidR="286D45AB" w:rsidRPr="00B42467">
        <w:rPr>
          <w:color w:val="000000" w:themeColor="text1"/>
          <w:sz w:val="26"/>
          <w:szCs w:val="26"/>
        </w:rPr>
        <w:t xml:space="preserve">A realização deste trabalho permitiu, não só aprofundar os conhecimentos adquiridos nas aulas </w:t>
      </w:r>
      <w:r w:rsidR="4BCB60F2" w:rsidRPr="00B42467">
        <w:rPr>
          <w:color w:val="000000" w:themeColor="text1"/>
          <w:sz w:val="26"/>
          <w:szCs w:val="26"/>
        </w:rPr>
        <w:t>teóricas e práticas</w:t>
      </w:r>
      <w:r w:rsidR="4B404007" w:rsidRPr="00B42467">
        <w:rPr>
          <w:color w:val="000000" w:themeColor="text1"/>
          <w:sz w:val="26"/>
          <w:szCs w:val="26"/>
        </w:rPr>
        <w:t>,</w:t>
      </w:r>
      <w:r w:rsidR="4BCB60F2" w:rsidRPr="00B42467">
        <w:rPr>
          <w:color w:val="000000" w:themeColor="text1"/>
          <w:sz w:val="26"/>
          <w:szCs w:val="26"/>
        </w:rPr>
        <w:t xml:space="preserve"> como </w:t>
      </w:r>
      <w:r w:rsidR="4B404007" w:rsidRPr="00B42467">
        <w:rPr>
          <w:color w:val="000000" w:themeColor="text1"/>
          <w:sz w:val="26"/>
          <w:szCs w:val="26"/>
        </w:rPr>
        <w:t>também</w:t>
      </w:r>
      <w:r w:rsidR="4BCB60F2" w:rsidRPr="00B42467">
        <w:rPr>
          <w:color w:val="000000" w:themeColor="text1"/>
          <w:sz w:val="26"/>
          <w:szCs w:val="26"/>
        </w:rPr>
        <w:t xml:space="preserve"> mostrar a aplicabilidade de certos algoritmos apresentados </w:t>
      </w:r>
      <w:r w:rsidR="4E9ECD8A" w:rsidRPr="00B42467">
        <w:rPr>
          <w:color w:val="000000" w:themeColor="text1"/>
          <w:sz w:val="26"/>
          <w:szCs w:val="26"/>
        </w:rPr>
        <w:t xml:space="preserve">na unidade curricular de CAL na resolução de problemas atuais e </w:t>
      </w:r>
      <w:r w:rsidR="02F76A9E" w:rsidRPr="00B42467">
        <w:rPr>
          <w:color w:val="000000" w:themeColor="text1"/>
          <w:sz w:val="26"/>
          <w:szCs w:val="26"/>
        </w:rPr>
        <w:t>presentes na vida quotidiana de muitas pessoas.</w:t>
      </w:r>
      <w:r w:rsidR="00C965DC">
        <w:rPr>
          <w:color w:val="000000" w:themeColor="text1"/>
          <w:sz w:val="26"/>
          <w:szCs w:val="26"/>
        </w:rPr>
        <w:t xml:space="preserve"> </w:t>
      </w:r>
    </w:p>
    <w:p w14:paraId="6FF63E6B" w14:textId="77777777" w:rsidR="002A1624" w:rsidRPr="00E66580" w:rsidRDefault="002A1624" w:rsidP="00E66580">
      <w:pPr>
        <w:pStyle w:val="ListParagraph"/>
        <w:numPr>
          <w:ilvl w:val="0"/>
          <w:numId w:val="19"/>
        </w:numPr>
      </w:pPr>
      <w:r w:rsidRPr="00E66580">
        <w:br w:type="page"/>
      </w:r>
    </w:p>
    <w:bookmarkStart w:id="1018" w:name="_Toc514466339" w:displacedByCustomXml="next"/>
    <w:bookmarkStart w:id="1019" w:name="_Toc511244538" w:displacedByCustomXml="next"/>
    <w:bookmarkStart w:id="1020" w:name="_Toc511240339" w:displacedByCustomXml="next"/>
    <w:bookmarkStart w:id="1021" w:name="_Toc511164940" w:displacedByCustomXml="next"/>
    <w:sdt>
      <w:sdtPr>
        <w:rPr>
          <w:rFonts w:asciiTheme="minorHAnsi" w:eastAsiaTheme="minorEastAsia" w:hAnsiTheme="minorHAnsi" w:cstheme="minorBidi"/>
          <w:color w:val="auto"/>
          <w:sz w:val="22"/>
          <w:szCs w:val="22"/>
        </w:rPr>
        <w:id w:val="-1285117419"/>
        <w:docPartObj>
          <w:docPartGallery w:val="Bibliographies"/>
          <w:docPartUnique/>
        </w:docPartObj>
      </w:sdtPr>
      <w:sdtEndPr/>
      <w:sdtContent>
        <w:p w14:paraId="47CFBBDE" w14:textId="288EE388" w:rsidR="001D1CE6" w:rsidRPr="00B07E89" w:rsidRDefault="00A84FAE">
          <w:pPr>
            <w:pStyle w:val="Heading1"/>
          </w:pPr>
          <w:r>
            <w:t xml:space="preserve">Referências </w:t>
          </w:r>
          <w:r w:rsidR="000909B4">
            <w:t>Bibliográficas</w:t>
          </w:r>
          <w:bookmarkEnd w:id="1019"/>
          <w:bookmarkEnd w:id="1018"/>
        </w:p>
        <w:sdt>
          <w:sdtPr>
            <w:id w:val="-573587230"/>
            <w:bibliography/>
          </w:sdtPr>
          <w:sdtEndPr/>
          <w:sdtContent>
            <w:p w14:paraId="3485EC98" w14:textId="77777777" w:rsidR="001D1CE6" w:rsidRDefault="001D1CE6" w:rsidP="001D1CE6">
              <w:pPr>
                <w:pStyle w:val="Bibliography"/>
                <w:ind w:left="720" w:hanging="720"/>
                <w:rPr>
                  <w:noProof/>
                  <w:sz w:val="24"/>
                  <w:szCs w:val="24"/>
                </w:rPr>
              </w:pPr>
              <w:r>
                <w:fldChar w:fldCharType="begin"/>
              </w:r>
              <w:r w:rsidRPr="003B34E2">
                <w:rPr>
                  <w:rPrChange w:id="1022" w:author=" " w:date="2018-05-19T02:06:00Z">
                    <w:rPr>
                      <w:lang w:val="en-US"/>
                    </w:rPr>
                  </w:rPrChange>
                </w:rPr>
                <w:instrText xml:space="preserve"> BIBLIOGRAPHY </w:instrText>
              </w:r>
              <w:r>
                <w:fldChar w:fldCharType="separate"/>
              </w:r>
              <w:r w:rsidRPr="003B34E2">
                <w:rPr>
                  <w:noProof/>
                  <w:rPrChange w:id="1023" w:author=" " w:date="2018-05-19T02:06:00Z">
                    <w:rPr>
                      <w:noProof/>
                      <w:lang w:val="en-US"/>
                    </w:rPr>
                  </w:rPrChange>
                </w:rPr>
                <w:t xml:space="preserve">Masoud, Neda, and R. Jayakrishnan. </w:t>
              </w:r>
              <w:r w:rsidRPr="001D1CE6">
                <w:rPr>
                  <w:noProof/>
                  <w:lang w:val="en-US"/>
                </w:rPr>
                <w:t xml:space="preserve">2017. "A real-time algorithm to solve the peer-to-peer ride-matching problem in a flexible ridesharing system." </w:t>
              </w:r>
              <w:r>
                <w:rPr>
                  <w:i/>
                  <w:iCs/>
                  <w:noProof/>
                </w:rPr>
                <w:t>Transportation Research Part B: Methodological</w:t>
              </w:r>
              <w:r>
                <w:rPr>
                  <w:noProof/>
                </w:rPr>
                <w:t xml:space="preserve"> 106: 218 - 236.</w:t>
              </w:r>
            </w:p>
            <w:p w14:paraId="076706BF" w14:textId="10D25006" w:rsidR="001D1CE6" w:rsidRPr="001D1CE6" w:rsidRDefault="001D1CE6" w:rsidP="001D1CE6">
              <w:pPr>
                <w:rPr>
                  <w:lang w:val="en-US"/>
                </w:rPr>
              </w:pPr>
              <w:r>
                <w:rPr>
                  <w:b/>
                  <w:bCs/>
                  <w:noProof/>
                </w:rPr>
                <w:fldChar w:fldCharType="end"/>
              </w:r>
            </w:p>
          </w:sdtContent>
        </w:sdt>
      </w:sdtContent>
    </w:sdt>
    <w:p w14:paraId="660586F7" w14:textId="77777777" w:rsidR="000B49A5" w:rsidRPr="001D1CE6" w:rsidRDefault="000B49A5">
      <w:pPr>
        <w:spacing w:line="259" w:lineRule="auto"/>
        <w:rPr>
          <w:rFonts w:asciiTheme="majorHAnsi" w:eastAsiaTheme="majorEastAsia" w:hAnsiTheme="majorHAnsi" w:cstheme="majorBidi"/>
          <w:color w:val="2F5496" w:themeColor="accent1" w:themeShade="BF"/>
          <w:sz w:val="32"/>
          <w:szCs w:val="32"/>
          <w:lang w:val="en-US"/>
        </w:rPr>
      </w:pPr>
      <w:r w:rsidRPr="001D1CE6">
        <w:rPr>
          <w:lang w:val="en-US"/>
        </w:rPr>
        <w:br w:type="page"/>
      </w:r>
    </w:p>
    <w:p w14:paraId="54C589D4" w14:textId="63BCE8B8" w:rsidR="002A1624" w:rsidRDefault="03B39210" w:rsidP="002A1624">
      <w:pPr>
        <w:pStyle w:val="Heading1"/>
        <w:rPr>
          <w:ins w:id="1024" w:author="João Lourenço Teixeira Vieira" w:date="2018-05-19T04:09:00Z"/>
        </w:rPr>
      </w:pPr>
      <w:bookmarkStart w:id="1025" w:name="_Apêndice_A:_Pseudocódigo"/>
      <w:bookmarkStart w:id="1026" w:name="_Toc511244539"/>
      <w:bookmarkStart w:id="1027" w:name="_Toc514466340"/>
      <w:bookmarkEnd w:id="1025"/>
      <w:r>
        <w:lastRenderedPageBreak/>
        <w:t>Apêndice A: Pseudocódigo do Algoritmo</w:t>
      </w:r>
      <w:bookmarkEnd w:id="1021"/>
      <w:bookmarkEnd w:id="1020"/>
      <w:bookmarkEnd w:id="1026"/>
      <w:ins w:id="1028" w:author="João Lourenço Teixeira Vieira" w:date="2018-05-19T04:09:00Z">
        <w:r w:rsidR="00455155">
          <w:t xml:space="preserve"> – TODO</w:t>
        </w:r>
        <w:bookmarkEnd w:id="1027"/>
      </w:ins>
    </w:p>
    <w:p w14:paraId="53D365C2" w14:textId="65939755" w:rsidR="00455155" w:rsidRPr="000C4B78" w:rsidRDefault="00455155" w:rsidP="00455155">
      <w:pPr>
        <w:rPr>
          <w:color w:val="FF0000"/>
          <w:rPrChange w:id="1029" w:author="João Lourenço Teixeira Vieira" w:date="2018-05-19T04:09:00Z">
            <w:rPr/>
          </w:rPrChange>
        </w:rPr>
        <w:pPrChange w:id="1030" w:author="João Lourenço Teixeira Vieira" w:date="2018-05-19T04:09:00Z">
          <w:pPr>
            <w:pStyle w:val="Heading1"/>
          </w:pPr>
        </w:pPrChange>
      </w:pPr>
      <w:ins w:id="1031" w:author="João Lourenço Teixeira Vieira" w:date="2018-05-19T04:09:00Z">
        <w:r w:rsidRPr="000C4B78">
          <w:rPr>
            <w:color w:val="FF0000"/>
            <w:rPrChange w:id="1032" w:author="João Lourenço Teixeira Vieira" w:date="2018-05-19T04:09:00Z">
              <w:rPr/>
            </w:rPrChange>
          </w:rPr>
          <w:t xml:space="preserve">(Será necessário viste que e mesmo chapar aquilo que vem nos </w:t>
        </w:r>
        <w:proofErr w:type="spellStart"/>
        <w:r w:rsidRPr="000C4B78">
          <w:rPr>
            <w:color w:val="FF0000"/>
            <w:rPrChange w:id="1033" w:author="João Lourenço Teixeira Vieira" w:date="2018-05-19T04:09:00Z">
              <w:rPr/>
            </w:rPrChange>
          </w:rPr>
          <w:t>ppt</w:t>
        </w:r>
        <w:proofErr w:type="spellEnd"/>
        <w:r w:rsidRPr="000C4B78">
          <w:rPr>
            <w:color w:val="FF0000"/>
            <w:rPrChange w:id="1034" w:author="João Lourenço Teixeira Vieira" w:date="2018-05-19T04:09:00Z">
              <w:rPr/>
            </w:rPrChange>
          </w:rPr>
          <w:t>?)</w:t>
        </w:r>
      </w:ins>
    </w:p>
    <w:p w14:paraId="394566B4" w14:textId="45D050C5"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035" w:author="João Lourenço Teixeira Vieira" w:date="2018-05-19T04:09:00Z"/>
          <w:rFonts w:ascii="Consolas" w:eastAsia="Times New Roman" w:hAnsi="Consolas"/>
          <w:color w:val="5C5C5C"/>
          <w:sz w:val="18"/>
          <w:szCs w:val="18"/>
          <w:rPrChange w:id="1036" w:author="João Lourenço Teixeira Vieira" w:date="2018-05-19T04:09:00Z">
            <w:rPr>
              <w:del w:id="1037" w:author="João Lourenço Teixeira Vieira" w:date="2018-05-19T04:09:00Z"/>
              <w:rFonts w:ascii="Consolas" w:eastAsia="Times New Roman" w:hAnsi="Consolas"/>
              <w:color w:val="5C5C5C"/>
              <w:sz w:val="18"/>
              <w:szCs w:val="18"/>
              <w:lang w:val="en-US"/>
            </w:rPr>
          </w:rPrChange>
        </w:rPr>
      </w:pPr>
      <w:del w:id="1038" w:author="João Lourenço Teixeira Vieira" w:date="2018-05-19T04:09:00Z">
        <w:r w:rsidRPr="00455155" w:rsidDel="00455155">
          <w:rPr>
            <w:rStyle w:val="keyword2"/>
            <w:rFonts w:ascii="Consolas" w:eastAsia="Times New Roman" w:hAnsi="Consolas"/>
            <w:sz w:val="18"/>
            <w:szCs w:val="18"/>
            <w:rPrChange w:id="1039" w:author="João Lourenço Teixeira Vieira" w:date="2018-05-19T04:09:00Z">
              <w:rPr>
                <w:rStyle w:val="keyword2"/>
                <w:rFonts w:ascii="Consolas" w:eastAsia="Times New Roman" w:hAnsi="Consolas"/>
                <w:sz w:val="18"/>
                <w:szCs w:val="18"/>
                <w:lang w:val="en-US"/>
              </w:rPr>
            </w:rPrChange>
          </w:rPr>
          <w:delText>function</w:delText>
        </w:r>
        <w:r w:rsidRPr="00455155" w:rsidDel="00455155">
          <w:rPr>
            <w:rFonts w:ascii="Consolas" w:eastAsia="Times New Roman" w:hAnsi="Consolas"/>
            <w:color w:val="000000"/>
            <w:sz w:val="18"/>
            <w:szCs w:val="18"/>
            <w:bdr w:val="none" w:sz="0" w:space="0" w:color="auto" w:frame="1"/>
            <w:rPrChange w:id="1040" w:author="João Lourenço Teixeira Vieira" w:date="2018-05-19T04:09:00Z">
              <w:rPr>
                <w:rFonts w:ascii="Consolas" w:eastAsia="Times New Roman" w:hAnsi="Consolas"/>
                <w:color w:val="000000"/>
                <w:sz w:val="18"/>
                <w:szCs w:val="18"/>
                <w:bdr w:val="none" w:sz="0" w:space="0" w:color="auto" w:frame="1"/>
                <w:lang w:val="en-US"/>
              </w:rPr>
            </w:rPrChange>
          </w:rPr>
          <w:delText> dijkstraPeopleDistancePath(Graph, source, destination, driver): </w:delText>
        </w:r>
      </w:del>
    </w:p>
    <w:p w14:paraId="3681D551" w14:textId="0CC156E9"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041" w:author="João Lourenço Teixeira Vieira" w:date="2018-05-19T04:09:00Z"/>
          <w:rFonts w:ascii="Consolas" w:eastAsia="Times New Roman" w:hAnsi="Consolas"/>
          <w:color w:val="5C5C5C"/>
          <w:sz w:val="18"/>
          <w:szCs w:val="18"/>
          <w:rPrChange w:id="1042" w:author="João Lourenço Teixeira Vieira" w:date="2018-05-19T04:09:00Z">
            <w:rPr>
              <w:del w:id="1043" w:author="João Lourenço Teixeira Vieira" w:date="2018-05-19T04:09:00Z"/>
              <w:rFonts w:ascii="Consolas" w:eastAsia="Times New Roman" w:hAnsi="Consolas"/>
              <w:color w:val="5C5C5C"/>
              <w:sz w:val="18"/>
              <w:szCs w:val="18"/>
              <w:lang w:val="en-US"/>
            </w:rPr>
          </w:rPrChange>
        </w:rPr>
      </w:pPr>
      <w:del w:id="1044" w:author="João Lourenço Teixeira Vieira" w:date="2018-05-19T04:09:00Z">
        <w:r w:rsidRPr="00455155" w:rsidDel="00455155">
          <w:rPr>
            <w:rFonts w:ascii="Consolas" w:eastAsia="Times New Roman" w:hAnsi="Consolas"/>
            <w:color w:val="000000"/>
            <w:sz w:val="18"/>
            <w:szCs w:val="18"/>
            <w:bdr w:val="none" w:sz="0" w:space="0" w:color="auto" w:frame="1"/>
            <w:rPrChange w:id="1045"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create vertex set Q </w:delText>
        </w:r>
      </w:del>
    </w:p>
    <w:p w14:paraId="2DE15AAB" w14:textId="74EEBC05"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046" w:author="João Lourenço Teixeira Vieira" w:date="2018-05-19T04:09:00Z"/>
          <w:rFonts w:ascii="Consolas" w:eastAsia="Times New Roman" w:hAnsi="Consolas"/>
          <w:color w:val="5C5C5C"/>
          <w:sz w:val="18"/>
          <w:szCs w:val="18"/>
          <w:rPrChange w:id="1047" w:author="João Lourenço Teixeira Vieira" w:date="2018-05-19T04:09:00Z">
            <w:rPr>
              <w:del w:id="1048" w:author="João Lourenço Teixeira Vieira" w:date="2018-05-19T04:09:00Z"/>
              <w:rFonts w:ascii="Consolas" w:eastAsia="Times New Roman" w:hAnsi="Consolas"/>
              <w:color w:val="5C5C5C"/>
              <w:sz w:val="18"/>
              <w:szCs w:val="18"/>
              <w:lang w:val="en-US"/>
            </w:rPr>
          </w:rPrChange>
        </w:rPr>
      </w:pPr>
      <w:del w:id="1049" w:author="João Lourenço Teixeira Vieira" w:date="2018-05-19T04:09:00Z">
        <w:r w:rsidRPr="00455155" w:rsidDel="00455155">
          <w:rPr>
            <w:rFonts w:ascii="Consolas" w:eastAsia="Times New Roman" w:hAnsi="Consolas"/>
            <w:color w:val="000000"/>
            <w:sz w:val="18"/>
            <w:szCs w:val="18"/>
            <w:bdr w:val="none" w:sz="0" w:space="0" w:color="auto" w:frame="1"/>
            <w:rPrChange w:id="1050"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create vertex list Path</w:delText>
        </w:r>
      </w:del>
    </w:p>
    <w:p w14:paraId="39602E95" w14:textId="4CCCF8F2"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051" w:author="João Lourenço Teixeira Vieira" w:date="2018-05-19T04:09:00Z"/>
          <w:rFonts w:ascii="Consolas" w:eastAsia="Times New Roman" w:hAnsi="Consolas"/>
          <w:color w:val="5C5C5C"/>
          <w:sz w:val="18"/>
          <w:szCs w:val="18"/>
          <w:rPrChange w:id="1052" w:author="João Lourenço Teixeira Vieira" w:date="2018-05-19T04:09:00Z">
            <w:rPr>
              <w:del w:id="1053" w:author="João Lourenço Teixeira Vieira" w:date="2018-05-19T04:09:00Z"/>
              <w:rFonts w:ascii="Consolas" w:eastAsia="Times New Roman" w:hAnsi="Consolas"/>
              <w:color w:val="5C5C5C"/>
              <w:sz w:val="18"/>
              <w:szCs w:val="18"/>
              <w:lang w:val="en-US"/>
            </w:rPr>
          </w:rPrChange>
        </w:rPr>
      </w:pPr>
      <w:del w:id="1054" w:author="João Lourenço Teixeira Vieira" w:date="2018-05-19T04:09:00Z">
        <w:r w:rsidRPr="00455155" w:rsidDel="00455155">
          <w:rPr>
            <w:rFonts w:ascii="Consolas" w:eastAsia="Times New Roman" w:hAnsi="Consolas"/>
            <w:color w:val="000000"/>
            <w:sz w:val="18"/>
            <w:szCs w:val="18"/>
            <w:bdr w:val="none" w:sz="0" w:space="0" w:color="auto" w:frame="1"/>
            <w:rPrChange w:id="1055"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create passenger list Passengers        </w:delText>
        </w:r>
      </w:del>
    </w:p>
    <w:p w14:paraId="39E7E983" w14:textId="65EEC3CF"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056" w:author="João Lourenço Teixeira Vieira" w:date="2018-05-19T04:09:00Z"/>
          <w:rFonts w:ascii="Consolas" w:eastAsia="Times New Roman" w:hAnsi="Consolas"/>
          <w:color w:val="5C5C5C"/>
          <w:sz w:val="18"/>
          <w:szCs w:val="18"/>
          <w:rPrChange w:id="1057" w:author="João Lourenço Teixeira Vieira" w:date="2018-05-19T04:09:00Z">
            <w:rPr>
              <w:del w:id="1058" w:author="João Lourenço Teixeira Vieira" w:date="2018-05-19T04:09:00Z"/>
              <w:rFonts w:ascii="Consolas" w:eastAsia="Times New Roman" w:hAnsi="Consolas"/>
              <w:color w:val="5C5C5C"/>
              <w:sz w:val="18"/>
              <w:szCs w:val="18"/>
              <w:lang w:val="en-US"/>
            </w:rPr>
          </w:rPrChange>
        </w:rPr>
      </w:pPr>
      <w:del w:id="1059" w:author="João Lourenço Teixeira Vieira" w:date="2018-05-19T04:09:00Z">
        <w:r w:rsidRPr="00455155" w:rsidDel="00455155">
          <w:rPr>
            <w:rStyle w:val="keyword2"/>
            <w:rFonts w:ascii="Consolas" w:eastAsia="Times New Roman" w:hAnsi="Consolas"/>
            <w:sz w:val="18"/>
            <w:szCs w:val="18"/>
            <w:rPrChange w:id="1060" w:author="João Lourenço Teixeira Vieira" w:date="2018-05-19T04:09:00Z">
              <w:rPr>
                <w:rStyle w:val="keyword2"/>
                <w:rFonts w:ascii="Consolas" w:eastAsia="Times New Roman" w:hAnsi="Consolas"/>
                <w:sz w:val="18"/>
                <w:szCs w:val="18"/>
                <w:lang w:val="en-US"/>
              </w:rPr>
            </w:rPrChange>
          </w:rPr>
          <w:delText xml:space="preserve">  for</w:delText>
        </w:r>
        <w:r w:rsidRPr="00455155" w:rsidDel="00455155">
          <w:rPr>
            <w:rFonts w:ascii="Consolas" w:eastAsia="Times New Roman" w:hAnsi="Consolas"/>
            <w:color w:val="000000"/>
            <w:sz w:val="18"/>
            <w:szCs w:val="18"/>
            <w:bdr w:val="none" w:sz="0" w:space="0" w:color="auto" w:frame="1"/>
            <w:rPrChange w:id="1061" w:author="João Lourenço Teixeira Vieira" w:date="2018-05-19T04:09:00Z">
              <w:rPr>
                <w:rFonts w:ascii="Consolas" w:eastAsia="Times New Roman" w:hAnsi="Consolas"/>
                <w:color w:val="000000"/>
                <w:sz w:val="18"/>
                <w:szCs w:val="18"/>
                <w:bdr w:val="none" w:sz="0" w:space="0" w:color="auto" w:frame="1"/>
                <w:lang w:val="en-US"/>
              </w:rPr>
            </w:rPrChange>
          </w:rPr>
          <w:delText> each vertex v </w:delText>
        </w:r>
        <w:r w:rsidRPr="00455155" w:rsidDel="00455155">
          <w:rPr>
            <w:rStyle w:val="keyword2"/>
            <w:rFonts w:ascii="Consolas" w:eastAsia="Times New Roman" w:hAnsi="Consolas"/>
            <w:sz w:val="18"/>
            <w:szCs w:val="18"/>
            <w:rPrChange w:id="1062" w:author="João Lourenço Teixeira Vieira" w:date="2018-05-19T04:09:00Z">
              <w:rPr>
                <w:rStyle w:val="keyword2"/>
                <w:rFonts w:ascii="Consolas" w:eastAsia="Times New Roman" w:hAnsi="Consolas"/>
                <w:sz w:val="18"/>
                <w:szCs w:val="18"/>
                <w:lang w:val="en-US"/>
              </w:rPr>
            </w:rPrChange>
          </w:rPr>
          <w:delText>in</w:delText>
        </w:r>
        <w:r w:rsidRPr="00455155" w:rsidDel="00455155">
          <w:rPr>
            <w:rFonts w:ascii="Consolas" w:eastAsia="Times New Roman" w:hAnsi="Consolas"/>
            <w:color w:val="000000"/>
            <w:sz w:val="18"/>
            <w:szCs w:val="18"/>
            <w:bdr w:val="none" w:sz="0" w:space="0" w:color="auto" w:frame="1"/>
            <w:rPrChange w:id="1063" w:author="João Lourenço Teixeira Vieira" w:date="2018-05-19T04:09:00Z">
              <w:rPr>
                <w:rFonts w:ascii="Consolas" w:eastAsia="Times New Roman" w:hAnsi="Consolas"/>
                <w:color w:val="000000"/>
                <w:sz w:val="18"/>
                <w:szCs w:val="18"/>
                <w:bdr w:val="none" w:sz="0" w:space="0" w:color="auto" w:frame="1"/>
                <w:lang w:val="en-US"/>
              </w:rPr>
            </w:rPrChange>
          </w:rPr>
          <w:delText> Graph:</w:delText>
        </w:r>
      </w:del>
    </w:p>
    <w:p w14:paraId="10F62933" w14:textId="49B161DB"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064" w:author="João Lourenço Teixeira Vieira" w:date="2018-05-19T04:09:00Z"/>
          <w:rFonts w:ascii="Consolas" w:eastAsia="Times New Roman" w:hAnsi="Consolas"/>
          <w:color w:val="5C5C5C"/>
          <w:sz w:val="18"/>
          <w:szCs w:val="18"/>
          <w:rPrChange w:id="1065" w:author="João Lourenço Teixeira Vieira" w:date="2018-05-19T04:09:00Z">
            <w:rPr>
              <w:del w:id="1066" w:author="João Lourenço Teixeira Vieira" w:date="2018-05-19T04:09:00Z"/>
              <w:rFonts w:ascii="Consolas" w:eastAsia="Times New Roman" w:hAnsi="Consolas"/>
              <w:color w:val="5C5C5C"/>
              <w:sz w:val="18"/>
              <w:szCs w:val="18"/>
              <w:lang w:val="en-US"/>
            </w:rPr>
          </w:rPrChange>
        </w:rPr>
      </w:pPr>
      <w:del w:id="1067" w:author="João Lourenço Teixeira Vieira" w:date="2018-05-19T04:09:00Z">
        <w:r w:rsidRPr="00455155" w:rsidDel="00455155">
          <w:rPr>
            <w:rFonts w:ascii="Consolas" w:eastAsia="Times New Roman" w:hAnsi="Consolas"/>
            <w:color w:val="000000"/>
            <w:sz w:val="18"/>
            <w:szCs w:val="18"/>
            <w:bdr w:val="none" w:sz="0" w:space="0" w:color="auto" w:frame="1"/>
            <w:rPrChange w:id="1068" w:author="João Lourenço Teixeira Vieira" w:date="2018-05-19T04:09:00Z">
              <w:rPr>
                <w:rFonts w:ascii="Consolas" w:eastAsia="Times New Roman" w:hAnsi="Consolas"/>
                <w:color w:val="000000"/>
                <w:sz w:val="18"/>
                <w:szCs w:val="18"/>
                <w:bdr w:val="none" w:sz="0" w:space="0" w:color="auto" w:frame="1"/>
                <w:lang w:val="en-US"/>
              </w:rPr>
            </w:rPrChange>
          </w:rPr>
          <w:delText>    v[distance] &lt;- INFINITY</w:delText>
        </w:r>
      </w:del>
    </w:p>
    <w:p w14:paraId="4E973E80" w14:textId="70E92EE1"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069" w:author="João Lourenço Teixeira Vieira" w:date="2018-05-19T04:09:00Z"/>
          <w:rFonts w:ascii="Consolas" w:eastAsia="Times New Roman" w:hAnsi="Consolas"/>
          <w:color w:val="5C5C5C"/>
          <w:sz w:val="18"/>
          <w:szCs w:val="18"/>
          <w:rPrChange w:id="1070" w:author="João Lourenço Teixeira Vieira" w:date="2018-05-19T04:09:00Z">
            <w:rPr>
              <w:del w:id="1071" w:author="João Lourenço Teixeira Vieira" w:date="2018-05-19T04:09:00Z"/>
              <w:rFonts w:ascii="Consolas" w:eastAsia="Times New Roman" w:hAnsi="Consolas"/>
              <w:color w:val="5C5C5C"/>
              <w:sz w:val="18"/>
              <w:szCs w:val="18"/>
              <w:lang w:val="en-US"/>
            </w:rPr>
          </w:rPrChange>
        </w:rPr>
      </w:pPr>
      <w:del w:id="1072" w:author="João Lourenço Teixeira Vieira" w:date="2018-05-19T04:09:00Z">
        <w:r w:rsidRPr="00455155" w:rsidDel="00455155">
          <w:rPr>
            <w:rFonts w:ascii="Consolas" w:eastAsia="Times New Roman" w:hAnsi="Consolas"/>
            <w:color w:val="000000"/>
            <w:sz w:val="18"/>
            <w:szCs w:val="18"/>
            <w:bdr w:val="none" w:sz="0" w:space="0" w:color="auto" w:frame="1"/>
            <w:rPrChange w:id="1073" w:author="João Lourenço Teixeira Vieira" w:date="2018-05-19T04:09:00Z">
              <w:rPr>
                <w:rFonts w:ascii="Consolas" w:eastAsia="Times New Roman" w:hAnsi="Consolas"/>
                <w:color w:val="000000"/>
                <w:sz w:val="18"/>
                <w:szCs w:val="18"/>
                <w:bdr w:val="none" w:sz="0" w:space="0" w:color="auto" w:frame="1"/>
                <w:lang w:val="en-US"/>
              </w:rPr>
            </w:rPrChange>
          </w:rPr>
          <w:delText>    v[previous] &lt;- UNDEFINED </w:delText>
        </w:r>
      </w:del>
    </w:p>
    <w:p w14:paraId="1B459E73" w14:textId="5BB9DF28"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074" w:author="João Lourenço Teixeira Vieira" w:date="2018-05-19T04:09:00Z"/>
          <w:rFonts w:ascii="Consolas" w:eastAsia="Times New Roman" w:hAnsi="Consolas"/>
          <w:color w:val="5C5C5C"/>
          <w:sz w:val="18"/>
          <w:szCs w:val="18"/>
          <w:rPrChange w:id="1075" w:author="João Lourenço Teixeira Vieira" w:date="2018-05-19T04:09:00Z">
            <w:rPr>
              <w:del w:id="1076" w:author="João Lourenço Teixeira Vieira" w:date="2018-05-19T04:09:00Z"/>
              <w:rFonts w:ascii="Consolas" w:eastAsia="Times New Roman" w:hAnsi="Consolas"/>
              <w:color w:val="5C5C5C"/>
              <w:sz w:val="18"/>
              <w:szCs w:val="18"/>
              <w:lang w:val="en-US"/>
            </w:rPr>
          </w:rPrChange>
        </w:rPr>
      </w:pPr>
      <w:del w:id="1077" w:author="João Lourenço Teixeira Vieira" w:date="2018-05-19T04:09:00Z">
        <w:r w:rsidRPr="00455155" w:rsidDel="00455155">
          <w:rPr>
            <w:rFonts w:ascii="Consolas" w:eastAsia="Times New Roman" w:hAnsi="Consolas"/>
            <w:color w:val="000000"/>
            <w:sz w:val="18"/>
            <w:szCs w:val="18"/>
            <w:bdr w:val="none" w:sz="0" w:space="0" w:color="auto" w:frame="1"/>
            <w:rPrChange w:id="1078" w:author="João Lourenço Teixeira Vieira" w:date="2018-05-19T04:09:00Z">
              <w:rPr>
                <w:rFonts w:ascii="Consolas" w:eastAsia="Times New Roman" w:hAnsi="Consolas"/>
                <w:color w:val="000000"/>
                <w:sz w:val="18"/>
                <w:szCs w:val="18"/>
                <w:bdr w:val="none" w:sz="0" w:space="0" w:color="auto" w:frame="1"/>
                <w:lang w:val="en-US"/>
              </w:rPr>
            </w:rPrChange>
          </w:rPr>
          <w:delText>    v[pickedUp].clear() </w:delText>
        </w:r>
      </w:del>
    </w:p>
    <w:p w14:paraId="58DC7579" w14:textId="0D55DE7D"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079" w:author="João Lourenço Teixeira Vieira" w:date="2018-05-19T04:09:00Z"/>
          <w:rFonts w:ascii="Consolas" w:eastAsia="Times New Roman" w:hAnsi="Consolas"/>
          <w:color w:val="5C5C5C"/>
          <w:sz w:val="18"/>
          <w:szCs w:val="18"/>
          <w:rPrChange w:id="1080" w:author="João Lourenço Teixeira Vieira" w:date="2018-05-19T04:09:00Z">
            <w:rPr>
              <w:del w:id="1081" w:author="João Lourenço Teixeira Vieira" w:date="2018-05-19T04:09:00Z"/>
              <w:rFonts w:ascii="Consolas" w:eastAsia="Times New Roman" w:hAnsi="Consolas"/>
              <w:color w:val="5C5C5C"/>
              <w:sz w:val="18"/>
              <w:szCs w:val="18"/>
              <w:lang w:val="en-US"/>
            </w:rPr>
          </w:rPrChange>
        </w:rPr>
      </w:pPr>
      <w:del w:id="1082" w:author="João Lourenço Teixeira Vieira" w:date="2018-05-19T04:09:00Z">
        <w:r w:rsidRPr="00455155" w:rsidDel="00455155">
          <w:rPr>
            <w:rFonts w:ascii="Consolas" w:eastAsia="Times New Roman" w:hAnsi="Consolas"/>
            <w:color w:val="000000"/>
            <w:sz w:val="18"/>
            <w:szCs w:val="18"/>
            <w:bdr w:val="none" w:sz="0" w:space="0" w:color="auto" w:frame="1"/>
            <w:rPrChange w:id="1083" w:author="João Lourenço Teixeira Vieira" w:date="2018-05-19T04:09:00Z">
              <w:rPr>
                <w:rFonts w:ascii="Consolas" w:eastAsia="Times New Roman" w:hAnsi="Consolas"/>
                <w:color w:val="000000"/>
                <w:sz w:val="18"/>
                <w:szCs w:val="18"/>
                <w:bdr w:val="none" w:sz="0" w:space="0" w:color="auto" w:frame="1"/>
                <w:lang w:val="en-US"/>
              </w:rPr>
            </w:rPrChange>
          </w:rPr>
          <w:delText>    insert v </w:delText>
        </w:r>
        <w:r w:rsidRPr="00455155" w:rsidDel="00455155">
          <w:rPr>
            <w:rStyle w:val="keyword2"/>
            <w:rFonts w:ascii="Consolas" w:eastAsia="Times New Roman" w:hAnsi="Consolas"/>
            <w:sz w:val="18"/>
            <w:szCs w:val="18"/>
            <w:rPrChange w:id="1084" w:author="João Lourenço Teixeira Vieira" w:date="2018-05-19T04:09:00Z">
              <w:rPr>
                <w:rStyle w:val="keyword2"/>
                <w:rFonts w:ascii="Consolas" w:eastAsia="Times New Roman" w:hAnsi="Consolas"/>
                <w:sz w:val="18"/>
                <w:szCs w:val="18"/>
                <w:lang w:val="en-US"/>
              </w:rPr>
            </w:rPrChange>
          </w:rPr>
          <w:delText>in</w:delText>
        </w:r>
        <w:r w:rsidRPr="00455155" w:rsidDel="00455155">
          <w:rPr>
            <w:rFonts w:ascii="Consolas" w:eastAsia="Times New Roman" w:hAnsi="Consolas"/>
            <w:color w:val="000000"/>
            <w:sz w:val="18"/>
            <w:szCs w:val="18"/>
            <w:bdr w:val="none" w:sz="0" w:space="0" w:color="auto" w:frame="1"/>
            <w:rPrChange w:id="1085" w:author="João Lourenço Teixeira Vieira" w:date="2018-05-19T04:09:00Z">
              <w:rPr>
                <w:rFonts w:ascii="Consolas" w:eastAsia="Times New Roman" w:hAnsi="Consolas"/>
                <w:color w:val="000000"/>
                <w:sz w:val="18"/>
                <w:szCs w:val="18"/>
                <w:bdr w:val="none" w:sz="0" w:space="0" w:color="auto" w:frame="1"/>
                <w:lang w:val="en-US"/>
              </w:rPr>
            </w:rPrChange>
          </w:rPr>
          <w:delText> Q     </w:delText>
        </w:r>
      </w:del>
    </w:p>
    <w:p w14:paraId="1C9378AD" w14:textId="1D9B6D05"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086" w:author="João Lourenço Teixeira Vieira" w:date="2018-05-19T04:09:00Z"/>
          <w:rFonts w:ascii="Consolas" w:eastAsia="Times New Roman" w:hAnsi="Consolas"/>
          <w:color w:val="5C5C5C"/>
          <w:sz w:val="18"/>
          <w:szCs w:val="18"/>
          <w:rPrChange w:id="1087" w:author="João Lourenço Teixeira Vieira" w:date="2018-05-19T04:09:00Z">
            <w:rPr>
              <w:del w:id="1088" w:author="João Lourenço Teixeira Vieira" w:date="2018-05-19T04:09:00Z"/>
              <w:rFonts w:ascii="Consolas" w:eastAsia="Times New Roman" w:hAnsi="Consolas"/>
              <w:color w:val="5C5C5C"/>
              <w:sz w:val="18"/>
              <w:szCs w:val="18"/>
              <w:lang w:val="en-US"/>
            </w:rPr>
          </w:rPrChange>
        </w:rPr>
      </w:pPr>
      <w:del w:id="1089" w:author="João Lourenço Teixeira Vieira" w:date="2018-05-19T04:09:00Z">
        <w:r w:rsidRPr="00455155" w:rsidDel="00455155">
          <w:rPr>
            <w:rFonts w:ascii="Consolas" w:eastAsia="Times New Roman" w:hAnsi="Consolas"/>
            <w:color w:val="000000"/>
            <w:sz w:val="18"/>
            <w:szCs w:val="18"/>
            <w:bdr w:val="none" w:sz="0" w:space="0" w:color="auto" w:frame="1"/>
            <w:rPrChange w:id="1090"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608956E4" w14:textId="436B3E6E"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091" w:author="João Lourenço Teixeira Vieira" w:date="2018-05-19T04:09:00Z"/>
          <w:rFonts w:ascii="Consolas" w:eastAsia="Times New Roman" w:hAnsi="Consolas"/>
          <w:color w:val="5C5C5C"/>
          <w:sz w:val="18"/>
          <w:szCs w:val="18"/>
          <w:rPrChange w:id="1092" w:author="João Lourenço Teixeira Vieira" w:date="2018-05-19T04:09:00Z">
            <w:rPr>
              <w:del w:id="1093" w:author="João Lourenço Teixeira Vieira" w:date="2018-05-19T04:09:00Z"/>
              <w:rFonts w:ascii="Consolas" w:eastAsia="Times New Roman" w:hAnsi="Consolas"/>
              <w:color w:val="5C5C5C"/>
              <w:sz w:val="18"/>
              <w:szCs w:val="18"/>
              <w:lang w:val="en-US"/>
            </w:rPr>
          </w:rPrChange>
        </w:rPr>
      </w:pPr>
      <w:del w:id="1094" w:author="João Lourenço Teixeira Vieira" w:date="2018-05-19T04:09:00Z">
        <w:r w:rsidRPr="00455155" w:rsidDel="00455155">
          <w:rPr>
            <w:rFonts w:ascii="Consolas" w:eastAsia="Times New Roman" w:hAnsi="Consolas"/>
            <w:color w:val="000000"/>
            <w:sz w:val="18"/>
            <w:szCs w:val="18"/>
            <w:bdr w:val="none" w:sz="0" w:space="0" w:color="auto" w:frame="1"/>
            <w:rPrChange w:id="1095"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source[distance] &lt;- 0  </w:delText>
        </w:r>
      </w:del>
    </w:p>
    <w:p w14:paraId="0FD76510" w14:textId="2DA4968F"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096" w:author="João Lourenço Teixeira Vieira" w:date="2018-05-19T04:09:00Z"/>
          <w:rFonts w:ascii="Consolas" w:eastAsia="Times New Roman" w:hAnsi="Consolas"/>
          <w:color w:val="5C5C5C"/>
          <w:sz w:val="18"/>
          <w:szCs w:val="18"/>
          <w:rPrChange w:id="1097" w:author="João Lourenço Teixeira Vieira" w:date="2018-05-19T04:09:00Z">
            <w:rPr>
              <w:del w:id="1098" w:author="João Lourenço Teixeira Vieira" w:date="2018-05-19T04:09:00Z"/>
              <w:rFonts w:ascii="Consolas" w:eastAsia="Times New Roman" w:hAnsi="Consolas"/>
              <w:color w:val="5C5C5C"/>
              <w:sz w:val="18"/>
              <w:szCs w:val="18"/>
              <w:lang w:val="en-US"/>
            </w:rPr>
          </w:rPrChange>
        </w:rPr>
      </w:pPr>
      <w:del w:id="1099" w:author="João Lourenço Teixeira Vieira" w:date="2018-05-19T04:09:00Z">
        <w:r w:rsidRPr="00455155" w:rsidDel="00455155">
          <w:rPr>
            <w:rFonts w:ascii="Consolas" w:eastAsia="Times New Roman" w:hAnsi="Consolas"/>
            <w:color w:val="000000"/>
            <w:sz w:val="18"/>
            <w:szCs w:val="18"/>
            <w:bdr w:val="none" w:sz="0" w:space="0" w:color="auto" w:frame="1"/>
            <w:rPrChange w:id="1100" w:author="João Lourenço Teixeira Vieira" w:date="2018-05-19T04:09:00Z">
              <w:rPr>
                <w:rFonts w:ascii="Consolas" w:eastAsia="Times New Roman" w:hAnsi="Consolas"/>
                <w:color w:val="000000"/>
                <w:sz w:val="18"/>
                <w:szCs w:val="18"/>
                <w:bdr w:val="none" w:sz="0" w:space="0" w:color="auto" w:frame="1"/>
                <w:lang w:val="en-US"/>
              </w:rPr>
            </w:rPrChange>
          </w:rPr>
          <w:delText>  source[time] &lt;- 0   </w:delText>
        </w:r>
      </w:del>
    </w:p>
    <w:p w14:paraId="554CD06E" w14:textId="4F34F2A9"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101" w:author="João Lourenço Teixeira Vieira" w:date="2018-05-19T04:09:00Z"/>
          <w:rFonts w:ascii="Consolas" w:eastAsia="Times New Roman" w:hAnsi="Consolas"/>
          <w:color w:val="5C5C5C"/>
          <w:sz w:val="18"/>
          <w:szCs w:val="18"/>
          <w:rPrChange w:id="1102" w:author="João Lourenço Teixeira Vieira" w:date="2018-05-19T04:09:00Z">
            <w:rPr>
              <w:del w:id="1103" w:author="João Lourenço Teixeira Vieira" w:date="2018-05-19T04:09:00Z"/>
              <w:rFonts w:ascii="Consolas" w:eastAsia="Times New Roman" w:hAnsi="Consolas"/>
              <w:color w:val="5C5C5C"/>
              <w:sz w:val="18"/>
              <w:szCs w:val="18"/>
              <w:lang w:val="en-US"/>
            </w:rPr>
          </w:rPrChange>
        </w:rPr>
      </w:pPr>
      <w:del w:id="1104" w:author="João Lourenço Teixeira Vieira" w:date="2018-05-19T04:09:00Z">
        <w:r w:rsidRPr="00455155" w:rsidDel="00455155">
          <w:rPr>
            <w:rFonts w:ascii="Consolas" w:eastAsia="Times New Roman" w:hAnsi="Consolas"/>
            <w:color w:val="000000"/>
            <w:sz w:val="18"/>
            <w:szCs w:val="18"/>
            <w:bdr w:val="none" w:sz="0" w:space="0" w:color="auto" w:frame="1"/>
            <w:rPrChange w:id="1105" w:author="João Lourenço Teixeira Vieira" w:date="2018-05-19T04:09:00Z">
              <w:rPr>
                <w:rFonts w:ascii="Consolas" w:eastAsia="Times New Roman" w:hAnsi="Consolas"/>
                <w:color w:val="000000"/>
                <w:sz w:val="18"/>
                <w:szCs w:val="18"/>
                <w:bdr w:val="none" w:sz="0" w:space="0" w:color="auto" w:frame="1"/>
                <w:lang w:val="en-US"/>
              </w:rPr>
            </w:rPrChange>
          </w:rPr>
          <w:delText>  ending &lt;- destination</w:delText>
        </w:r>
      </w:del>
    </w:p>
    <w:p w14:paraId="7EE4FFF2" w14:textId="76B337EA"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106" w:author="João Lourenço Teixeira Vieira" w:date="2018-05-19T04:09:00Z"/>
          <w:rFonts w:ascii="Consolas" w:eastAsia="Times New Roman" w:hAnsi="Consolas"/>
          <w:color w:val="5C5C5C"/>
          <w:sz w:val="18"/>
          <w:szCs w:val="18"/>
          <w:rPrChange w:id="1107" w:author="João Lourenço Teixeira Vieira" w:date="2018-05-19T04:09:00Z">
            <w:rPr>
              <w:del w:id="1108" w:author="João Lourenço Teixeira Vieira" w:date="2018-05-19T04:09:00Z"/>
              <w:rFonts w:ascii="Consolas" w:eastAsia="Times New Roman" w:hAnsi="Consolas"/>
              <w:color w:val="5C5C5C"/>
              <w:sz w:val="18"/>
              <w:szCs w:val="18"/>
              <w:lang w:val="en-US"/>
            </w:rPr>
          </w:rPrChange>
        </w:rPr>
      </w:pPr>
      <w:del w:id="1109" w:author="João Lourenço Teixeira Vieira" w:date="2018-05-19T04:09:00Z">
        <w:r w:rsidRPr="00455155" w:rsidDel="00455155">
          <w:rPr>
            <w:rFonts w:ascii="Consolas" w:eastAsia="Times New Roman" w:hAnsi="Consolas"/>
            <w:color w:val="000000"/>
            <w:sz w:val="18"/>
            <w:szCs w:val="18"/>
            <w:bdr w:val="none" w:sz="0" w:space="0" w:color="auto" w:frame="1"/>
            <w:rPrChange w:id="1110"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323BEE03" w14:textId="0C99CC2E"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111" w:author="João Lourenço Teixeira Vieira" w:date="2018-05-19T04:09:00Z"/>
          <w:rFonts w:ascii="Consolas" w:eastAsia="Times New Roman" w:hAnsi="Consolas"/>
          <w:color w:val="5C5C5C"/>
          <w:sz w:val="18"/>
          <w:szCs w:val="18"/>
          <w:rPrChange w:id="1112" w:author="João Lourenço Teixeira Vieira" w:date="2018-05-19T04:09:00Z">
            <w:rPr>
              <w:del w:id="1113" w:author="João Lourenço Teixeira Vieira" w:date="2018-05-19T04:09:00Z"/>
              <w:rFonts w:ascii="Consolas" w:eastAsia="Times New Roman" w:hAnsi="Consolas"/>
              <w:color w:val="5C5C5C"/>
              <w:sz w:val="18"/>
              <w:szCs w:val="18"/>
              <w:lang w:val="en-US"/>
            </w:rPr>
          </w:rPrChange>
        </w:rPr>
      </w:pPr>
      <w:del w:id="1114" w:author="João Lourenço Teixeira Vieira" w:date="2018-05-19T04:09:00Z">
        <w:r w:rsidRPr="00455155" w:rsidDel="00455155">
          <w:rPr>
            <w:rStyle w:val="keyword2"/>
            <w:rFonts w:ascii="Consolas" w:eastAsia="Times New Roman" w:hAnsi="Consolas"/>
            <w:sz w:val="18"/>
            <w:szCs w:val="18"/>
            <w:rPrChange w:id="1115" w:author="João Lourenço Teixeira Vieira" w:date="2018-05-19T04:09:00Z">
              <w:rPr>
                <w:rStyle w:val="keyword2"/>
                <w:rFonts w:ascii="Consolas" w:eastAsia="Times New Roman" w:hAnsi="Consolas"/>
                <w:sz w:val="18"/>
                <w:szCs w:val="18"/>
                <w:lang w:val="en-US"/>
              </w:rPr>
            </w:rPrChange>
          </w:rPr>
          <w:delText xml:space="preserve">  while</w:delText>
        </w:r>
        <w:r w:rsidRPr="00455155" w:rsidDel="00455155">
          <w:rPr>
            <w:rFonts w:ascii="Consolas" w:eastAsia="Times New Roman" w:hAnsi="Consolas"/>
            <w:color w:val="000000"/>
            <w:sz w:val="18"/>
            <w:szCs w:val="18"/>
            <w:bdr w:val="none" w:sz="0" w:space="0" w:color="auto" w:frame="1"/>
            <w:rPrChange w:id="1116" w:author="João Lourenço Teixeira Vieira" w:date="2018-05-19T04:09:00Z">
              <w:rPr>
                <w:rFonts w:ascii="Consolas" w:eastAsia="Times New Roman" w:hAnsi="Consolas"/>
                <w:color w:val="000000"/>
                <w:sz w:val="18"/>
                <w:szCs w:val="18"/>
                <w:bdr w:val="none" w:sz="0" w:space="0" w:color="auto" w:frame="1"/>
                <w:lang w:val="en-US"/>
              </w:rPr>
            </w:rPrChange>
          </w:rPr>
          <w:delText> Q is not empty:</w:delText>
        </w:r>
      </w:del>
    </w:p>
    <w:p w14:paraId="4026AFBF" w14:textId="005E4D40"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117" w:author="João Lourenço Teixeira Vieira" w:date="2018-05-19T04:09:00Z"/>
          <w:rFonts w:ascii="Consolas" w:eastAsia="Times New Roman" w:hAnsi="Consolas"/>
          <w:color w:val="5C5C5C"/>
          <w:sz w:val="18"/>
          <w:szCs w:val="18"/>
          <w:rPrChange w:id="1118" w:author="João Lourenço Teixeira Vieira" w:date="2018-05-19T04:09:00Z">
            <w:rPr>
              <w:del w:id="1119" w:author="João Lourenço Teixeira Vieira" w:date="2018-05-19T04:09:00Z"/>
              <w:rFonts w:ascii="Consolas" w:eastAsia="Times New Roman" w:hAnsi="Consolas"/>
              <w:color w:val="5C5C5C"/>
              <w:sz w:val="18"/>
              <w:szCs w:val="18"/>
              <w:lang w:val="en-US"/>
            </w:rPr>
          </w:rPrChange>
        </w:rPr>
      </w:pPr>
      <w:del w:id="1120" w:author="João Lourenço Teixeira Vieira" w:date="2018-05-19T04:09:00Z">
        <w:r w:rsidRPr="00455155" w:rsidDel="00455155">
          <w:rPr>
            <w:rFonts w:ascii="Consolas" w:eastAsia="Times New Roman" w:hAnsi="Consolas"/>
            <w:color w:val="000000"/>
            <w:sz w:val="18"/>
            <w:szCs w:val="18"/>
            <w:bdr w:val="none" w:sz="0" w:space="0" w:color="auto" w:frame="1"/>
            <w:rPrChange w:id="1121" w:author="João Lourenço Teixeira Vieira" w:date="2018-05-19T04:09:00Z">
              <w:rPr>
                <w:rFonts w:ascii="Consolas" w:eastAsia="Times New Roman" w:hAnsi="Consolas"/>
                <w:color w:val="000000"/>
                <w:sz w:val="18"/>
                <w:szCs w:val="18"/>
                <w:bdr w:val="none" w:sz="0" w:space="0" w:color="auto" w:frame="1"/>
                <w:lang w:val="en-US"/>
              </w:rPr>
            </w:rPrChange>
          </w:rPr>
          <w:delText>   u &lt;- Q.extractMin() </w:delText>
        </w:r>
      </w:del>
    </w:p>
    <w:p w14:paraId="2731173E" w14:textId="1A470017"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122" w:author="João Lourenço Teixeira Vieira" w:date="2018-05-19T04:09:00Z"/>
          <w:rFonts w:ascii="Consolas" w:eastAsia="Times New Roman" w:hAnsi="Consolas"/>
          <w:color w:val="5C5C5C"/>
          <w:sz w:val="18"/>
          <w:szCs w:val="18"/>
          <w:rPrChange w:id="1123" w:author="João Lourenço Teixeira Vieira" w:date="2018-05-19T04:09:00Z">
            <w:rPr>
              <w:del w:id="1124" w:author="João Lourenço Teixeira Vieira" w:date="2018-05-19T04:09:00Z"/>
              <w:rFonts w:ascii="Consolas" w:eastAsia="Times New Roman" w:hAnsi="Consolas"/>
              <w:color w:val="5C5C5C"/>
              <w:sz w:val="18"/>
              <w:szCs w:val="18"/>
              <w:lang w:val="en-US"/>
            </w:rPr>
          </w:rPrChange>
        </w:rPr>
      </w:pPr>
      <w:del w:id="1125" w:author="João Lourenço Teixeira Vieira" w:date="2018-05-19T04:09:00Z">
        <w:r w:rsidRPr="00455155" w:rsidDel="00455155">
          <w:rPr>
            <w:rFonts w:ascii="Consolas" w:eastAsia="Times New Roman" w:hAnsi="Consolas"/>
            <w:color w:val="000000"/>
            <w:sz w:val="18"/>
            <w:szCs w:val="18"/>
            <w:bdr w:val="none" w:sz="0" w:space="0" w:color="auto" w:frame="1"/>
            <w:rPrChange w:id="1126"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21556BBC" w14:textId="65CDC571"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127" w:author="João Lourenço Teixeira Vieira" w:date="2018-05-19T04:09:00Z"/>
          <w:rFonts w:ascii="Consolas" w:eastAsia="Times New Roman" w:hAnsi="Consolas"/>
          <w:color w:val="5C5C5C"/>
          <w:sz w:val="18"/>
          <w:szCs w:val="18"/>
          <w:rPrChange w:id="1128" w:author="João Lourenço Teixeira Vieira" w:date="2018-05-19T04:09:00Z">
            <w:rPr>
              <w:del w:id="1129" w:author="João Lourenço Teixeira Vieira" w:date="2018-05-19T04:09:00Z"/>
              <w:rFonts w:ascii="Consolas" w:eastAsia="Times New Roman" w:hAnsi="Consolas"/>
              <w:color w:val="5C5C5C"/>
              <w:sz w:val="18"/>
              <w:szCs w:val="18"/>
              <w:lang w:val="en-US"/>
            </w:rPr>
          </w:rPrChange>
        </w:rPr>
      </w:pPr>
      <w:del w:id="1130" w:author="João Lourenço Teixeira Vieira" w:date="2018-05-19T04:09:00Z">
        <w:r w:rsidRPr="00455155" w:rsidDel="00455155">
          <w:rPr>
            <w:rFonts w:ascii="Consolas" w:eastAsia="Times New Roman" w:hAnsi="Consolas"/>
            <w:color w:val="000000"/>
            <w:sz w:val="18"/>
            <w:szCs w:val="18"/>
            <w:bdr w:val="none" w:sz="0" w:space="0" w:color="auto" w:frame="1"/>
            <w:rPrChange w:id="1131"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numberPeopleTransported &lt;- 0          </w:delText>
        </w:r>
      </w:del>
    </w:p>
    <w:p w14:paraId="6512C657" w14:textId="6DDF0E74" w:rsidR="002A1624" w:rsidRPr="00501EBD" w:rsidDel="00455155" w:rsidRDefault="002A1624" w:rsidP="03B39210">
      <w:pPr>
        <w:numPr>
          <w:ilvl w:val="0"/>
          <w:numId w:val="11"/>
        </w:numPr>
        <w:pBdr>
          <w:left w:val="single" w:sz="18" w:space="0" w:color="6CE26C"/>
        </w:pBdr>
        <w:shd w:val="clear" w:color="auto" w:fill="F8F8F8"/>
        <w:spacing w:after="0" w:line="210" w:lineRule="atLeast"/>
        <w:ind w:left="0"/>
        <w:rPr>
          <w:del w:id="1132" w:author="João Lourenço Teixeira Vieira" w:date="2018-05-19T04:09:00Z"/>
          <w:rFonts w:ascii="Consolas" w:eastAsia="Times New Roman" w:hAnsi="Consolas"/>
          <w:color w:val="5C5C5C"/>
          <w:sz w:val="18"/>
          <w:szCs w:val="18"/>
        </w:rPr>
      </w:pPr>
      <w:del w:id="1133" w:author="João Lourenço Teixeira Vieira" w:date="2018-05-19T04:09:00Z">
        <w:r w:rsidRPr="00501EBD" w:rsidDel="00455155">
          <w:rPr>
            <w:rStyle w:val="keyword2"/>
            <w:rFonts w:ascii="Consolas" w:eastAsia="Times New Roman" w:hAnsi="Consolas"/>
            <w:sz w:val="18"/>
            <w:szCs w:val="18"/>
          </w:rPr>
          <w:delText xml:space="preserve">  if</w:delText>
        </w:r>
        <w:r w:rsidRPr="00501EBD" w:rsidDel="00455155">
          <w:rPr>
            <w:rFonts w:ascii="Consolas" w:eastAsia="Times New Roman" w:hAnsi="Consolas"/>
            <w:color w:val="000000"/>
            <w:sz w:val="18"/>
            <w:szCs w:val="18"/>
            <w:bdr w:val="none" w:sz="0" w:space="0" w:color="auto" w:frame="1"/>
          </w:rPr>
          <w:delText> (u == ending)              </w:delText>
        </w:r>
      </w:del>
    </w:p>
    <w:p w14:paraId="1C4FD68B" w14:textId="39E22A21"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134" w:author="João Lourenço Teixeira Vieira" w:date="2018-05-19T04:09:00Z"/>
          <w:rFonts w:ascii="Consolas" w:eastAsia="Times New Roman" w:hAnsi="Consolas"/>
          <w:color w:val="5C5C5C"/>
          <w:sz w:val="18"/>
          <w:szCs w:val="18"/>
          <w:rPrChange w:id="1135" w:author="João Lourenço Teixeira Vieira" w:date="2018-05-19T04:09:00Z">
            <w:rPr>
              <w:del w:id="1136" w:author="João Lourenço Teixeira Vieira" w:date="2018-05-19T04:09:00Z"/>
              <w:rFonts w:ascii="Consolas" w:eastAsia="Times New Roman" w:hAnsi="Consolas"/>
              <w:color w:val="5C5C5C"/>
              <w:sz w:val="18"/>
              <w:szCs w:val="18"/>
              <w:lang w:val="en-US"/>
            </w:rPr>
          </w:rPrChange>
        </w:rPr>
      </w:pPr>
      <w:del w:id="1137" w:author="João Lourenço Teixeira Vieira" w:date="2018-05-19T04:09:00Z">
        <w:r w:rsidRPr="00455155" w:rsidDel="00455155">
          <w:rPr>
            <w:rFonts w:ascii="Consolas" w:eastAsia="Times New Roman" w:hAnsi="Consolas"/>
            <w:color w:val="000000"/>
            <w:sz w:val="18"/>
            <w:szCs w:val="18"/>
            <w:bdr w:val="none" w:sz="0" w:space="0" w:color="auto" w:frame="1"/>
            <w:rPrChange w:id="1138" w:author="João Lourenço Teixeira Vieira" w:date="2018-05-19T04:09:00Z">
              <w:rPr>
                <w:rFonts w:ascii="Consolas" w:eastAsia="Times New Roman" w:hAnsi="Consolas"/>
                <w:color w:val="000000"/>
                <w:sz w:val="18"/>
                <w:szCs w:val="18"/>
                <w:bdr w:val="none" w:sz="0" w:space="0" w:color="auto" w:frame="1"/>
                <w:lang w:val="en-US"/>
              </w:rPr>
            </w:rPrChange>
          </w:rPr>
          <w:delText>    </w:delText>
        </w:r>
        <w:r w:rsidRPr="00455155" w:rsidDel="00455155">
          <w:rPr>
            <w:rStyle w:val="keyword2"/>
            <w:rFonts w:ascii="Consolas" w:eastAsia="Times New Roman" w:hAnsi="Consolas"/>
            <w:sz w:val="18"/>
            <w:szCs w:val="18"/>
            <w:rPrChange w:id="1139" w:author="João Lourenço Teixeira Vieira" w:date="2018-05-19T04:09:00Z">
              <w:rPr>
                <w:rStyle w:val="keyword2"/>
                <w:rFonts w:ascii="Consolas" w:eastAsia="Times New Roman" w:hAnsi="Consolas"/>
                <w:sz w:val="18"/>
                <w:szCs w:val="18"/>
                <w:lang w:val="en-US"/>
              </w:rPr>
            </w:rPrChange>
          </w:rPr>
          <w:delText>while</w:delText>
        </w:r>
        <w:r w:rsidRPr="00455155" w:rsidDel="00455155">
          <w:rPr>
            <w:rFonts w:ascii="Consolas" w:eastAsia="Times New Roman" w:hAnsi="Consolas"/>
            <w:color w:val="000000"/>
            <w:sz w:val="18"/>
            <w:szCs w:val="18"/>
            <w:bdr w:val="none" w:sz="0" w:space="0" w:color="auto" w:frame="1"/>
            <w:rPrChange w:id="1140" w:author="João Lourenço Teixeira Vieira" w:date="2018-05-19T04:09:00Z">
              <w:rPr>
                <w:rFonts w:ascii="Consolas" w:eastAsia="Times New Roman" w:hAnsi="Consolas"/>
                <w:color w:val="000000"/>
                <w:sz w:val="18"/>
                <w:szCs w:val="18"/>
                <w:bdr w:val="none" w:sz="0" w:space="0" w:color="auto" w:frame="1"/>
                <w:lang w:val="en-US"/>
              </w:rPr>
            </w:rPrChange>
          </w:rPr>
          <w:delText> (u[previous] != UNDEFINED)</w:delText>
        </w:r>
      </w:del>
    </w:p>
    <w:p w14:paraId="3DE64B4B" w14:textId="55717A29"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141" w:author="João Lourenço Teixeira Vieira" w:date="2018-05-19T04:09:00Z"/>
          <w:rFonts w:ascii="Consolas" w:eastAsia="Times New Roman" w:hAnsi="Consolas"/>
          <w:color w:val="5C5C5C"/>
          <w:sz w:val="18"/>
          <w:szCs w:val="18"/>
          <w:rPrChange w:id="1142" w:author="João Lourenço Teixeira Vieira" w:date="2018-05-19T04:09:00Z">
            <w:rPr>
              <w:del w:id="1143" w:author="João Lourenço Teixeira Vieira" w:date="2018-05-19T04:09:00Z"/>
              <w:rFonts w:ascii="Consolas" w:eastAsia="Times New Roman" w:hAnsi="Consolas"/>
              <w:color w:val="5C5C5C"/>
              <w:sz w:val="18"/>
              <w:szCs w:val="18"/>
              <w:lang w:val="en-US"/>
            </w:rPr>
          </w:rPrChange>
        </w:rPr>
      </w:pPr>
      <w:del w:id="1144" w:author="João Lourenço Teixeira Vieira" w:date="2018-05-19T04:09:00Z">
        <w:r w:rsidRPr="00455155" w:rsidDel="00455155">
          <w:rPr>
            <w:rFonts w:ascii="Consolas" w:eastAsia="Times New Roman" w:hAnsi="Consolas"/>
            <w:color w:val="000000"/>
            <w:sz w:val="18"/>
            <w:szCs w:val="18"/>
            <w:bdr w:val="none" w:sz="0" w:space="0" w:color="auto" w:frame="1"/>
            <w:rPrChange w:id="1145" w:author="João Lourenço Teixeira Vieira" w:date="2018-05-19T04:09:00Z">
              <w:rPr>
                <w:rFonts w:ascii="Consolas" w:eastAsia="Times New Roman" w:hAnsi="Consolas"/>
                <w:color w:val="000000"/>
                <w:sz w:val="18"/>
                <w:szCs w:val="18"/>
                <w:bdr w:val="none" w:sz="0" w:space="0" w:color="auto" w:frame="1"/>
                <w:lang w:val="en-US"/>
              </w:rPr>
            </w:rPrChange>
          </w:rPr>
          <w:delText>      add u to Path</w:delText>
        </w:r>
      </w:del>
    </w:p>
    <w:p w14:paraId="46E349F2" w14:textId="29E4C052"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146" w:author="João Lourenço Teixeira Vieira" w:date="2018-05-19T04:09:00Z"/>
          <w:rFonts w:ascii="Consolas" w:eastAsia="Times New Roman" w:hAnsi="Consolas"/>
          <w:color w:val="5C5C5C"/>
          <w:sz w:val="18"/>
          <w:szCs w:val="18"/>
          <w:rPrChange w:id="1147" w:author="João Lourenço Teixeira Vieira" w:date="2018-05-19T04:09:00Z">
            <w:rPr>
              <w:del w:id="1148" w:author="João Lourenço Teixeira Vieira" w:date="2018-05-19T04:09:00Z"/>
              <w:rFonts w:ascii="Consolas" w:eastAsia="Times New Roman" w:hAnsi="Consolas"/>
              <w:color w:val="5C5C5C"/>
              <w:sz w:val="18"/>
              <w:szCs w:val="18"/>
              <w:lang w:val="en-US"/>
            </w:rPr>
          </w:rPrChange>
        </w:rPr>
      </w:pPr>
      <w:del w:id="1149" w:author="João Lourenço Teixeira Vieira" w:date="2018-05-19T04:09:00Z">
        <w:r w:rsidRPr="00455155" w:rsidDel="00455155">
          <w:rPr>
            <w:rFonts w:ascii="Consolas" w:eastAsia="Times New Roman" w:hAnsi="Consolas"/>
            <w:color w:val="000000"/>
            <w:sz w:val="18"/>
            <w:szCs w:val="18"/>
            <w:bdr w:val="none" w:sz="0" w:space="0" w:color="auto" w:frame="1"/>
            <w:rPrChange w:id="1150"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1898B09E" w14:textId="2C857880"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151" w:author="João Lourenço Teixeira Vieira" w:date="2018-05-19T04:09:00Z"/>
          <w:rFonts w:ascii="Consolas" w:eastAsia="Times New Roman" w:hAnsi="Consolas"/>
          <w:color w:val="5C5C5C"/>
          <w:sz w:val="18"/>
          <w:szCs w:val="18"/>
          <w:rPrChange w:id="1152" w:author="João Lourenço Teixeira Vieira" w:date="2018-05-19T04:09:00Z">
            <w:rPr>
              <w:del w:id="1153" w:author="João Lourenço Teixeira Vieira" w:date="2018-05-19T04:09:00Z"/>
              <w:rFonts w:ascii="Consolas" w:eastAsia="Times New Roman" w:hAnsi="Consolas"/>
              <w:color w:val="5C5C5C"/>
              <w:sz w:val="18"/>
              <w:szCs w:val="18"/>
              <w:lang w:val="en-US"/>
            </w:rPr>
          </w:rPrChange>
        </w:rPr>
      </w:pPr>
      <w:del w:id="1154" w:author="João Lourenço Teixeira Vieira" w:date="2018-05-19T04:09:00Z">
        <w:r w:rsidRPr="00455155" w:rsidDel="00455155">
          <w:rPr>
            <w:rStyle w:val="keyword2"/>
            <w:rFonts w:ascii="Consolas" w:eastAsia="Times New Roman" w:hAnsi="Consolas"/>
            <w:sz w:val="18"/>
            <w:szCs w:val="18"/>
            <w:rPrChange w:id="1155" w:author="João Lourenço Teixeira Vieira" w:date="2018-05-19T04:09:00Z">
              <w:rPr>
                <w:rStyle w:val="keyword2"/>
                <w:rFonts w:ascii="Consolas" w:eastAsia="Times New Roman" w:hAnsi="Consolas"/>
                <w:sz w:val="18"/>
                <w:szCs w:val="18"/>
                <w:lang w:val="en-US"/>
              </w:rPr>
            </w:rPrChange>
          </w:rPr>
          <w:delText xml:space="preserve">      for</w:delText>
        </w:r>
        <w:r w:rsidRPr="00455155" w:rsidDel="00455155">
          <w:rPr>
            <w:rFonts w:ascii="Consolas" w:eastAsia="Times New Roman" w:hAnsi="Consolas"/>
            <w:color w:val="000000"/>
            <w:sz w:val="18"/>
            <w:szCs w:val="18"/>
            <w:bdr w:val="none" w:sz="0" w:space="0" w:color="auto" w:frame="1"/>
            <w:rPrChange w:id="1156" w:author="João Lourenço Teixeira Vieira" w:date="2018-05-19T04:09:00Z">
              <w:rPr>
                <w:rFonts w:ascii="Consolas" w:eastAsia="Times New Roman" w:hAnsi="Consolas"/>
                <w:color w:val="000000"/>
                <w:sz w:val="18"/>
                <w:szCs w:val="18"/>
                <w:bdr w:val="none" w:sz="0" w:space="0" w:color="auto" w:frame="1"/>
                <w:lang w:val="en-US"/>
              </w:rPr>
            </w:rPrChange>
          </w:rPr>
          <w:delText> each Passenger p </w:delText>
        </w:r>
        <w:r w:rsidRPr="00455155" w:rsidDel="00455155">
          <w:rPr>
            <w:rStyle w:val="keyword2"/>
            <w:rFonts w:ascii="Consolas" w:eastAsia="Times New Roman" w:hAnsi="Consolas"/>
            <w:sz w:val="18"/>
            <w:szCs w:val="18"/>
            <w:rPrChange w:id="1157" w:author="João Lourenço Teixeira Vieira" w:date="2018-05-19T04:09:00Z">
              <w:rPr>
                <w:rStyle w:val="keyword2"/>
                <w:rFonts w:ascii="Consolas" w:eastAsia="Times New Roman" w:hAnsi="Consolas"/>
                <w:sz w:val="18"/>
                <w:szCs w:val="18"/>
                <w:lang w:val="en-US"/>
              </w:rPr>
            </w:rPrChange>
          </w:rPr>
          <w:delText>in</w:delText>
        </w:r>
        <w:r w:rsidRPr="00455155" w:rsidDel="00455155">
          <w:rPr>
            <w:rFonts w:ascii="Consolas" w:eastAsia="Times New Roman" w:hAnsi="Consolas"/>
            <w:color w:val="000000"/>
            <w:sz w:val="18"/>
            <w:szCs w:val="18"/>
            <w:bdr w:val="none" w:sz="0" w:space="0" w:color="auto" w:frame="1"/>
            <w:rPrChange w:id="1158" w:author="João Lourenço Teixeira Vieira" w:date="2018-05-19T04:09:00Z">
              <w:rPr>
                <w:rFonts w:ascii="Consolas" w:eastAsia="Times New Roman" w:hAnsi="Consolas"/>
                <w:color w:val="000000"/>
                <w:sz w:val="18"/>
                <w:szCs w:val="18"/>
                <w:bdr w:val="none" w:sz="0" w:space="0" w:color="auto" w:frame="1"/>
                <w:lang w:val="en-US"/>
              </w:rPr>
            </w:rPrChange>
          </w:rPr>
          <w:delText> u[pickedUp]: </w:delText>
        </w:r>
      </w:del>
    </w:p>
    <w:p w14:paraId="34BC5FDC" w14:textId="394DC973"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159" w:author="João Lourenço Teixeira Vieira" w:date="2018-05-19T04:09:00Z"/>
          <w:rFonts w:ascii="Consolas" w:eastAsia="Times New Roman" w:hAnsi="Consolas"/>
          <w:color w:val="5C5C5C"/>
          <w:sz w:val="18"/>
          <w:szCs w:val="18"/>
          <w:rPrChange w:id="1160" w:author="João Lourenço Teixeira Vieira" w:date="2018-05-19T04:09:00Z">
            <w:rPr>
              <w:del w:id="1161" w:author="João Lourenço Teixeira Vieira" w:date="2018-05-19T04:09:00Z"/>
              <w:rFonts w:ascii="Consolas" w:eastAsia="Times New Roman" w:hAnsi="Consolas"/>
              <w:color w:val="5C5C5C"/>
              <w:sz w:val="18"/>
              <w:szCs w:val="18"/>
              <w:lang w:val="en-US"/>
            </w:rPr>
          </w:rPrChange>
        </w:rPr>
      </w:pPr>
      <w:del w:id="1162" w:author="João Lourenço Teixeira Vieira" w:date="2018-05-19T04:09:00Z">
        <w:r w:rsidRPr="00455155" w:rsidDel="00455155">
          <w:rPr>
            <w:rFonts w:ascii="Consolas" w:eastAsia="Times New Roman" w:hAnsi="Consolas"/>
            <w:color w:val="000000"/>
            <w:sz w:val="18"/>
            <w:szCs w:val="18"/>
            <w:bdr w:val="none" w:sz="0" w:space="0" w:color="auto" w:frame="1"/>
            <w:rPrChange w:id="1163" w:author="João Lourenço Teixeira Vieira" w:date="2018-05-19T04:09:00Z">
              <w:rPr>
                <w:rFonts w:ascii="Consolas" w:eastAsia="Times New Roman" w:hAnsi="Consolas"/>
                <w:color w:val="000000"/>
                <w:sz w:val="18"/>
                <w:szCs w:val="18"/>
                <w:bdr w:val="none" w:sz="0" w:space="0" w:color="auto" w:frame="1"/>
                <w:lang w:val="en-US"/>
              </w:rPr>
            </w:rPrChange>
          </w:rPr>
          <w:delText>        add p to Passengers  </w:delText>
        </w:r>
      </w:del>
    </w:p>
    <w:p w14:paraId="39B6592F" w14:textId="4AD97CE9"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164" w:author="João Lourenço Teixeira Vieira" w:date="2018-05-19T04:09:00Z"/>
          <w:rFonts w:ascii="Consolas" w:eastAsia="Times New Roman" w:hAnsi="Consolas"/>
          <w:color w:val="5C5C5C"/>
          <w:sz w:val="18"/>
          <w:szCs w:val="18"/>
          <w:rPrChange w:id="1165" w:author="João Lourenço Teixeira Vieira" w:date="2018-05-19T04:09:00Z">
            <w:rPr>
              <w:del w:id="1166" w:author="João Lourenço Teixeira Vieira" w:date="2018-05-19T04:09:00Z"/>
              <w:rFonts w:ascii="Consolas" w:eastAsia="Times New Roman" w:hAnsi="Consolas"/>
              <w:color w:val="5C5C5C"/>
              <w:sz w:val="18"/>
              <w:szCs w:val="18"/>
              <w:lang w:val="en-US"/>
            </w:rPr>
          </w:rPrChange>
        </w:rPr>
      </w:pPr>
      <w:del w:id="1167" w:author="João Lourenço Teixeira Vieira" w:date="2018-05-19T04:09:00Z">
        <w:r w:rsidRPr="00455155" w:rsidDel="00455155">
          <w:rPr>
            <w:rFonts w:ascii="Consolas" w:eastAsia="Times New Roman" w:hAnsi="Consolas"/>
            <w:color w:val="000000"/>
            <w:sz w:val="18"/>
            <w:szCs w:val="18"/>
            <w:bdr w:val="none" w:sz="0" w:space="0" w:color="auto" w:frame="1"/>
            <w:rPrChange w:id="1168" w:author="João Lourenço Teixeira Vieira" w:date="2018-05-19T04:09:00Z">
              <w:rPr>
                <w:rFonts w:ascii="Consolas" w:eastAsia="Times New Roman" w:hAnsi="Consolas"/>
                <w:color w:val="000000"/>
                <w:sz w:val="18"/>
                <w:szCs w:val="18"/>
                <w:bdr w:val="none" w:sz="0" w:space="0" w:color="auto" w:frame="1"/>
                <w:lang w:val="en-US"/>
              </w:rPr>
            </w:rPrChange>
          </w:rPr>
          <w:delText>        add p to driver[passengers]  </w:delText>
        </w:r>
      </w:del>
    </w:p>
    <w:p w14:paraId="238826E2" w14:textId="6E35DBD1"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169" w:author="João Lourenço Teixeira Vieira" w:date="2018-05-19T04:09:00Z"/>
          <w:rFonts w:ascii="Consolas" w:eastAsia="Times New Roman" w:hAnsi="Consolas"/>
          <w:color w:val="5C5C5C"/>
          <w:sz w:val="18"/>
          <w:szCs w:val="18"/>
          <w:rPrChange w:id="1170" w:author="João Lourenço Teixeira Vieira" w:date="2018-05-19T04:09:00Z">
            <w:rPr>
              <w:del w:id="1171" w:author="João Lourenço Teixeira Vieira" w:date="2018-05-19T04:09:00Z"/>
              <w:rFonts w:ascii="Consolas" w:eastAsia="Times New Roman" w:hAnsi="Consolas"/>
              <w:color w:val="5C5C5C"/>
              <w:sz w:val="18"/>
              <w:szCs w:val="18"/>
              <w:lang w:val="en-US"/>
            </w:rPr>
          </w:rPrChange>
        </w:rPr>
      </w:pPr>
      <w:del w:id="1172" w:author="João Lourenço Teixeira Vieira" w:date="2018-05-19T04:09:00Z">
        <w:r w:rsidRPr="00455155" w:rsidDel="00455155">
          <w:rPr>
            <w:rFonts w:ascii="Consolas" w:eastAsia="Times New Roman" w:hAnsi="Consolas"/>
            <w:color w:val="000000"/>
            <w:sz w:val="18"/>
            <w:szCs w:val="18"/>
            <w:bdr w:val="none" w:sz="0" w:space="0" w:color="auto" w:frame="1"/>
            <w:rPrChange w:id="1173" w:author="João Lourenço Teixeira Vieira" w:date="2018-05-19T04:09:00Z">
              <w:rPr>
                <w:rFonts w:ascii="Consolas" w:eastAsia="Times New Roman" w:hAnsi="Consolas"/>
                <w:color w:val="000000"/>
                <w:sz w:val="18"/>
                <w:szCs w:val="18"/>
                <w:bdr w:val="none" w:sz="0" w:space="0" w:color="auto" w:frame="1"/>
                <w:lang w:val="en-US"/>
              </w:rPr>
            </w:rPrChange>
          </w:rPr>
          <w:delText>        p[currentTime] &lt;- temp[time] </w:delText>
        </w:r>
      </w:del>
    </w:p>
    <w:p w14:paraId="39487887" w14:textId="24FB448E"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174" w:author="João Lourenço Teixeira Vieira" w:date="2018-05-19T04:09:00Z"/>
          <w:rFonts w:ascii="Consolas" w:eastAsia="Times New Roman" w:hAnsi="Consolas"/>
          <w:color w:val="5C5C5C"/>
          <w:sz w:val="18"/>
          <w:szCs w:val="18"/>
          <w:rPrChange w:id="1175" w:author="João Lourenço Teixeira Vieira" w:date="2018-05-19T04:09:00Z">
            <w:rPr>
              <w:del w:id="1176" w:author="João Lourenço Teixeira Vieira" w:date="2018-05-19T04:09:00Z"/>
              <w:rFonts w:ascii="Consolas" w:eastAsia="Times New Roman" w:hAnsi="Consolas"/>
              <w:color w:val="5C5C5C"/>
              <w:sz w:val="18"/>
              <w:szCs w:val="18"/>
              <w:lang w:val="en-US"/>
            </w:rPr>
          </w:rPrChange>
        </w:rPr>
      </w:pPr>
      <w:del w:id="1177" w:author="João Lourenço Teixeira Vieira" w:date="2018-05-19T04:09:00Z">
        <w:r w:rsidRPr="00455155" w:rsidDel="00455155">
          <w:rPr>
            <w:rFonts w:ascii="Consolas" w:eastAsia="Times New Roman" w:hAnsi="Consolas"/>
            <w:color w:val="000000"/>
            <w:sz w:val="18"/>
            <w:szCs w:val="18"/>
            <w:bdr w:val="none" w:sz="0" w:space="0" w:color="auto" w:frame="1"/>
            <w:rPrChange w:id="1178"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2C44B760" w14:textId="1F41E2F4"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179" w:author="João Lourenço Teixeira Vieira" w:date="2018-05-19T04:09:00Z"/>
          <w:rFonts w:ascii="Consolas" w:eastAsia="Times New Roman" w:hAnsi="Consolas"/>
          <w:color w:val="5C5C5C"/>
          <w:sz w:val="18"/>
          <w:szCs w:val="18"/>
          <w:rPrChange w:id="1180" w:author="João Lourenço Teixeira Vieira" w:date="2018-05-19T04:09:00Z">
            <w:rPr>
              <w:del w:id="1181" w:author="João Lourenço Teixeira Vieira" w:date="2018-05-19T04:09:00Z"/>
              <w:rFonts w:ascii="Consolas" w:eastAsia="Times New Roman" w:hAnsi="Consolas"/>
              <w:color w:val="5C5C5C"/>
              <w:sz w:val="18"/>
              <w:szCs w:val="18"/>
              <w:lang w:val="en-US"/>
            </w:rPr>
          </w:rPrChange>
        </w:rPr>
      </w:pPr>
      <w:del w:id="1182" w:author="João Lourenço Teixeira Vieira" w:date="2018-05-19T04:09:00Z">
        <w:r w:rsidRPr="00455155" w:rsidDel="00455155">
          <w:rPr>
            <w:rStyle w:val="keyword2"/>
            <w:rFonts w:ascii="Consolas" w:eastAsia="Times New Roman" w:hAnsi="Consolas"/>
            <w:sz w:val="18"/>
            <w:szCs w:val="18"/>
            <w:rPrChange w:id="1183" w:author="João Lourenço Teixeira Vieira" w:date="2018-05-19T04:09:00Z">
              <w:rPr>
                <w:rStyle w:val="keyword2"/>
                <w:rFonts w:ascii="Consolas" w:eastAsia="Times New Roman" w:hAnsi="Consolas"/>
                <w:sz w:val="18"/>
                <w:szCs w:val="18"/>
                <w:lang w:val="en-US"/>
              </w:rPr>
            </w:rPrChange>
          </w:rPr>
          <w:delText xml:space="preserve">      if</w:delText>
        </w:r>
        <w:r w:rsidRPr="00455155" w:rsidDel="00455155">
          <w:rPr>
            <w:rFonts w:ascii="Consolas" w:eastAsia="Times New Roman" w:hAnsi="Consolas"/>
            <w:color w:val="000000"/>
            <w:sz w:val="18"/>
            <w:szCs w:val="18"/>
            <w:bdr w:val="none" w:sz="0" w:space="0" w:color="auto" w:frame="1"/>
            <w:rPrChange w:id="1184" w:author="João Lourenço Teixeira Vieira" w:date="2018-05-19T04:09:00Z">
              <w:rPr>
                <w:rFonts w:ascii="Consolas" w:eastAsia="Times New Roman" w:hAnsi="Consolas"/>
                <w:color w:val="000000"/>
                <w:sz w:val="18"/>
                <w:szCs w:val="18"/>
                <w:bdr w:val="none" w:sz="0" w:space="0" w:color="auto" w:frame="1"/>
                <w:lang w:val="en-US"/>
              </w:rPr>
            </w:rPrChange>
          </w:rPr>
          <w:delText> (!p[dropped])  </w:delText>
        </w:r>
      </w:del>
    </w:p>
    <w:p w14:paraId="633B99AA" w14:textId="1D01A444"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185" w:author="João Lourenço Teixeira Vieira" w:date="2018-05-19T04:09:00Z"/>
          <w:rFonts w:ascii="Consolas" w:eastAsia="Times New Roman" w:hAnsi="Consolas"/>
          <w:color w:val="5C5C5C"/>
          <w:sz w:val="18"/>
          <w:szCs w:val="18"/>
          <w:rPrChange w:id="1186" w:author="João Lourenço Teixeira Vieira" w:date="2018-05-19T04:09:00Z">
            <w:rPr>
              <w:del w:id="1187" w:author="João Lourenço Teixeira Vieira" w:date="2018-05-19T04:09:00Z"/>
              <w:rFonts w:ascii="Consolas" w:eastAsia="Times New Roman" w:hAnsi="Consolas"/>
              <w:color w:val="5C5C5C"/>
              <w:sz w:val="18"/>
              <w:szCs w:val="18"/>
              <w:lang w:val="en-US"/>
            </w:rPr>
          </w:rPrChange>
        </w:rPr>
      </w:pPr>
      <w:del w:id="1188" w:author="João Lourenço Teixeira Vieira" w:date="2018-05-19T04:09:00Z">
        <w:r w:rsidRPr="00455155" w:rsidDel="00455155">
          <w:rPr>
            <w:rFonts w:ascii="Consolas" w:eastAsia="Times New Roman" w:hAnsi="Consolas"/>
            <w:color w:val="000000"/>
            <w:sz w:val="18"/>
            <w:szCs w:val="18"/>
            <w:bdr w:val="none" w:sz="0" w:space="0" w:color="auto" w:frame="1"/>
            <w:rPrChange w:id="1189" w:author="João Lourenço Teixeira Vieira" w:date="2018-05-19T04:09:00Z">
              <w:rPr>
                <w:rFonts w:ascii="Consolas" w:eastAsia="Times New Roman" w:hAnsi="Consolas"/>
                <w:color w:val="000000"/>
                <w:sz w:val="18"/>
                <w:szCs w:val="18"/>
                <w:bdr w:val="none" w:sz="0" w:space="0" w:color="auto" w:frame="1"/>
                <w:lang w:val="en-US"/>
              </w:rPr>
            </w:rPrChange>
          </w:rPr>
          <w:delText>        add p to driver[droppedAt]</w:delText>
        </w:r>
      </w:del>
    </w:p>
    <w:p w14:paraId="00830D04" w14:textId="31C26110"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190" w:author="João Lourenço Teixeira Vieira" w:date="2018-05-19T04:09:00Z"/>
          <w:rFonts w:ascii="Consolas" w:eastAsia="Times New Roman" w:hAnsi="Consolas"/>
          <w:color w:val="5C5C5C"/>
          <w:sz w:val="18"/>
          <w:szCs w:val="18"/>
          <w:rPrChange w:id="1191" w:author="João Lourenço Teixeira Vieira" w:date="2018-05-19T04:09:00Z">
            <w:rPr>
              <w:del w:id="1192" w:author="João Lourenço Teixeira Vieira" w:date="2018-05-19T04:09:00Z"/>
              <w:rFonts w:ascii="Consolas" w:eastAsia="Times New Roman" w:hAnsi="Consolas"/>
              <w:color w:val="5C5C5C"/>
              <w:sz w:val="18"/>
              <w:szCs w:val="18"/>
              <w:lang w:val="en-US"/>
            </w:rPr>
          </w:rPrChange>
        </w:rPr>
      </w:pPr>
      <w:del w:id="1193" w:author="João Lourenço Teixeira Vieira" w:date="2018-05-19T04:09:00Z">
        <w:r w:rsidRPr="00455155" w:rsidDel="00455155">
          <w:rPr>
            <w:rFonts w:ascii="Consolas" w:eastAsia="Times New Roman" w:hAnsi="Consolas"/>
            <w:color w:val="000000"/>
            <w:sz w:val="18"/>
            <w:szCs w:val="18"/>
            <w:bdr w:val="none" w:sz="0" w:space="0" w:color="auto" w:frame="1"/>
            <w:rPrChange w:id="1194" w:author="João Lourenço Teixeira Vieira" w:date="2018-05-19T04:09:00Z">
              <w:rPr>
                <w:rFonts w:ascii="Consolas" w:eastAsia="Times New Roman" w:hAnsi="Consolas"/>
                <w:color w:val="000000"/>
                <w:sz w:val="18"/>
                <w:szCs w:val="18"/>
                <w:bdr w:val="none" w:sz="0" w:space="0" w:color="auto" w:frame="1"/>
                <w:lang w:val="en-US"/>
              </w:rPr>
            </w:rPrChange>
          </w:rPr>
          <w:delText>        p[dropped] = TRUE </w:delText>
        </w:r>
      </w:del>
    </w:p>
    <w:p w14:paraId="3E970867" w14:textId="24D4C963"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195" w:author="João Lourenço Teixeira Vieira" w:date="2018-05-19T04:09:00Z"/>
          <w:rFonts w:ascii="Consolas" w:eastAsia="Times New Roman" w:hAnsi="Consolas"/>
          <w:color w:val="5C5C5C"/>
          <w:sz w:val="18"/>
          <w:szCs w:val="18"/>
          <w:rPrChange w:id="1196" w:author="João Lourenço Teixeira Vieira" w:date="2018-05-19T04:09:00Z">
            <w:rPr>
              <w:del w:id="1197" w:author="João Lourenço Teixeira Vieira" w:date="2018-05-19T04:09:00Z"/>
              <w:rFonts w:ascii="Consolas" w:eastAsia="Times New Roman" w:hAnsi="Consolas"/>
              <w:color w:val="5C5C5C"/>
              <w:sz w:val="18"/>
              <w:szCs w:val="18"/>
              <w:lang w:val="en-US"/>
            </w:rPr>
          </w:rPrChange>
        </w:rPr>
      </w:pPr>
      <w:del w:id="1198" w:author="João Lourenço Teixeira Vieira" w:date="2018-05-19T04:09:00Z">
        <w:r w:rsidRPr="00455155" w:rsidDel="00455155">
          <w:rPr>
            <w:rFonts w:ascii="Consolas" w:eastAsia="Times New Roman" w:hAnsi="Consolas"/>
            <w:color w:val="000000"/>
            <w:sz w:val="18"/>
            <w:szCs w:val="18"/>
            <w:bdr w:val="none" w:sz="0" w:space="0" w:color="auto" w:frame="1"/>
            <w:rPrChange w:id="1199" w:author="João Lourenço Teixeira Vieira" w:date="2018-05-19T04:09:00Z">
              <w:rPr>
                <w:rFonts w:ascii="Consolas" w:eastAsia="Times New Roman" w:hAnsi="Consolas"/>
                <w:color w:val="000000"/>
                <w:sz w:val="18"/>
                <w:szCs w:val="18"/>
                <w:bdr w:val="none" w:sz="0" w:space="0" w:color="auto" w:frame="1"/>
                <w:lang w:val="en-US"/>
              </w:rPr>
            </w:rPrChange>
          </w:rPr>
          <w:delText>        numberPeopleTransported &lt;- numberPeopleTransported + p[numberPassengers]</w:delText>
        </w:r>
      </w:del>
    </w:p>
    <w:p w14:paraId="432A28DE" w14:textId="05F0EAF5"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00" w:author="João Lourenço Teixeira Vieira" w:date="2018-05-19T04:09:00Z"/>
          <w:rFonts w:ascii="Consolas" w:eastAsia="Times New Roman" w:hAnsi="Consolas"/>
          <w:color w:val="5C5C5C"/>
          <w:sz w:val="18"/>
          <w:szCs w:val="18"/>
          <w:rPrChange w:id="1201" w:author="João Lourenço Teixeira Vieira" w:date="2018-05-19T04:09:00Z">
            <w:rPr>
              <w:del w:id="1202" w:author="João Lourenço Teixeira Vieira" w:date="2018-05-19T04:09:00Z"/>
              <w:rFonts w:ascii="Consolas" w:eastAsia="Times New Roman" w:hAnsi="Consolas"/>
              <w:color w:val="5C5C5C"/>
              <w:sz w:val="18"/>
              <w:szCs w:val="18"/>
              <w:lang w:val="en-US"/>
            </w:rPr>
          </w:rPrChange>
        </w:rPr>
      </w:pPr>
      <w:del w:id="1203" w:author="João Lourenço Teixeira Vieira" w:date="2018-05-19T04:09:00Z">
        <w:r w:rsidRPr="00455155" w:rsidDel="00455155">
          <w:rPr>
            <w:rFonts w:ascii="Consolas" w:eastAsia="Times New Roman" w:hAnsi="Consolas"/>
            <w:color w:val="000000"/>
            <w:sz w:val="18"/>
            <w:szCs w:val="18"/>
            <w:bdr w:val="none" w:sz="0" w:space="0" w:color="auto" w:frame="1"/>
            <w:rPrChange w:id="1204"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436E9C99" w14:textId="6FF1CE42"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05" w:author="João Lourenço Teixeira Vieira" w:date="2018-05-19T04:09:00Z"/>
          <w:rFonts w:ascii="Consolas" w:eastAsia="Times New Roman" w:hAnsi="Consolas"/>
          <w:color w:val="5C5C5C"/>
          <w:sz w:val="18"/>
          <w:szCs w:val="18"/>
          <w:rPrChange w:id="1206" w:author="João Lourenço Teixeira Vieira" w:date="2018-05-19T04:09:00Z">
            <w:rPr>
              <w:del w:id="1207" w:author="João Lourenço Teixeira Vieira" w:date="2018-05-19T04:09:00Z"/>
              <w:rFonts w:ascii="Consolas" w:eastAsia="Times New Roman" w:hAnsi="Consolas"/>
              <w:color w:val="5C5C5C"/>
              <w:sz w:val="18"/>
              <w:szCs w:val="18"/>
              <w:lang w:val="en-US"/>
            </w:rPr>
          </w:rPrChange>
        </w:rPr>
      </w:pPr>
      <w:del w:id="1208" w:author="João Lourenço Teixeira Vieira" w:date="2018-05-19T04:09:00Z">
        <w:r w:rsidRPr="00455155" w:rsidDel="00455155">
          <w:rPr>
            <w:rFonts w:ascii="Consolas" w:eastAsia="Times New Roman" w:hAnsi="Consolas"/>
            <w:color w:val="000000"/>
            <w:sz w:val="18"/>
            <w:szCs w:val="18"/>
            <w:bdr w:val="none" w:sz="0" w:space="0" w:color="auto" w:frame="1"/>
            <w:rPrChange w:id="1209"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add u to Path</w:delText>
        </w:r>
      </w:del>
    </w:p>
    <w:p w14:paraId="057A6C28" w14:textId="14C5CF15"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10" w:author="João Lourenço Teixeira Vieira" w:date="2018-05-19T04:09:00Z"/>
          <w:rFonts w:ascii="Consolas" w:eastAsia="Times New Roman" w:hAnsi="Consolas"/>
          <w:color w:val="5C5C5C"/>
          <w:sz w:val="18"/>
          <w:szCs w:val="18"/>
          <w:rPrChange w:id="1211" w:author="João Lourenço Teixeira Vieira" w:date="2018-05-19T04:09:00Z">
            <w:rPr>
              <w:del w:id="1212" w:author="João Lourenço Teixeira Vieira" w:date="2018-05-19T04:09:00Z"/>
              <w:rFonts w:ascii="Consolas" w:eastAsia="Times New Roman" w:hAnsi="Consolas"/>
              <w:color w:val="5C5C5C"/>
              <w:sz w:val="18"/>
              <w:szCs w:val="18"/>
              <w:lang w:val="en-US"/>
            </w:rPr>
          </w:rPrChange>
        </w:rPr>
      </w:pPr>
      <w:del w:id="1213" w:author="João Lourenço Teixeira Vieira" w:date="2018-05-19T04:09:00Z">
        <w:r w:rsidRPr="00455155" w:rsidDel="00455155">
          <w:rPr>
            <w:rFonts w:ascii="Consolas" w:eastAsia="Times New Roman" w:hAnsi="Consolas"/>
            <w:color w:val="000000"/>
            <w:sz w:val="18"/>
            <w:szCs w:val="18"/>
            <w:bdr w:val="none" w:sz="0" w:space="0" w:color="auto" w:frame="1"/>
            <w:rPrChange w:id="1214" w:author="João Lourenço Teixeira Vieira" w:date="2018-05-19T04:09:00Z">
              <w:rPr>
                <w:rFonts w:ascii="Consolas" w:eastAsia="Times New Roman" w:hAnsi="Consolas"/>
                <w:color w:val="000000"/>
                <w:sz w:val="18"/>
                <w:szCs w:val="18"/>
                <w:bdr w:val="none" w:sz="0" w:space="0" w:color="auto" w:frame="1"/>
                <w:lang w:val="en-US"/>
              </w:rPr>
            </w:rPrChange>
          </w:rPr>
          <w:delText>    driver[PeopleTransported] &lt;- numberPeopleTransported + driver[PeopleTransported] </w:delText>
        </w:r>
      </w:del>
    </w:p>
    <w:p w14:paraId="4493F473" w14:textId="137EC13E"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15" w:author="João Lourenço Teixeira Vieira" w:date="2018-05-19T04:09:00Z"/>
          <w:rFonts w:ascii="Consolas" w:eastAsia="Times New Roman" w:hAnsi="Consolas"/>
          <w:color w:val="5C5C5C"/>
          <w:sz w:val="18"/>
          <w:szCs w:val="18"/>
          <w:rPrChange w:id="1216" w:author="João Lourenço Teixeira Vieira" w:date="2018-05-19T04:09:00Z">
            <w:rPr>
              <w:del w:id="1217" w:author="João Lourenço Teixeira Vieira" w:date="2018-05-19T04:09:00Z"/>
              <w:rFonts w:ascii="Consolas" w:eastAsia="Times New Roman" w:hAnsi="Consolas"/>
              <w:color w:val="5C5C5C"/>
              <w:sz w:val="18"/>
              <w:szCs w:val="18"/>
              <w:lang w:val="en-US"/>
            </w:rPr>
          </w:rPrChange>
        </w:rPr>
      </w:pPr>
      <w:del w:id="1218" w:author="João Lourenço Teixeira Vieira" w:date="2018-05-19T04:09:00Z">
        <w:r w:rsidRPr="00455155" w:rsidDel="00455155">
          <w:rPr>
            <w:rFonts w:ascii="Consolas" w:eastAsia="Times New Roman" w:hAnsi="Consolas"/>
            <w:color w:val="000000"/>
            <w:sz w:val="18"/>
            <w:szCs w:val="18"/>
            <w:bdr w:val="none" w:sz="0" w:space="0" w:color="auto" w:frame="1"/>
            <w:rPrChange w:id="1219"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7B15C946" w14:textId="74F09399"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220" w:author="João Lourenço Teixeira Vieira" w:date="2018-05-19T04:09:00Z"/>
          <w:rFonts w:ascii="Consolas" w:eastAsia="Times New Roman" w:hAnsi="Consolas"/>
          <w:color w:val="5C5C5C"/>
          <w:sz w:val="18"/>
          <w:szCs w:val="18"/>
          <w:rPrChange w:id="1221" w:author="João Lourenço Teixeira Vieira" w:date="2018-05-19T04:09:00Z">
            <w:rPr>
              <w:del w:id="1222" w:author="João Lourenço Teixeira Vieira" w:date="2018-05-19T04:09:00Z"/>
              <w:rFonts w:ascii="Consolas" w:eastAsia="Times New Roman" w:hAnsi="Consolas"/>
              <w:color w:val="5C5C5C"/>
              <w:sz w:val="18"/>
              <w:szCs w:val="18"/>
              <w:lang w:val="en-US"/>
            </w:rPr>
          </w:rPrChange>
        </w:rPr>
      </w:pPr>
      <w:del w:id="1223" w:author="João Lourenço Teixeira Vieira" w:date="2018-05-19T04:09:00Z">
        <w:r w:rsidRPr="00455155" w:rsidDel="00455155">
          <w:rPr>
            <w:rStyle w:val="keyword2"/>
            <w:rFonts w:ascii="Consolas" w:eastAsia="Times New Roman" w:hAnsi="Consolas"/>
            <w:sz w:val="18"/>
            <w:szCs w:val="18"/>
            <w:rPrChange w:id="1224" w:author="João Lourenço Teixeira Vieira" w:date="2018-05-19T04:09:00Z">
              <w:rPr>
                <w:rStyle w:val="keyword2"/>
                <w:rFonts w:ascii="Consolas" w:eastAsia="Times New Roman" w:hAnsi="Consolas"/>
                <w:sz w:val="18"/>
                <w:szCs w:val="18"/>
                <w:lang w:val="en-US"/>
              </w:rPr>
            </w:rPrChange>
          </w:rPr>
          <w:delText xml:space="preserve">    return</w:delText>
        </w:r>
        <w:r w:rsidRPr="00455155" w:rsidDel="00455155">
          <w:rPr>
            <w:rFonts w:ascii="Consolas" w:eastAsia="Times New Roman" w:hAnsi="Consolas"/>
            <w:color w:val="000000"/>
            <w:sz w:val="18"/>
            <w:szCs w:val="18"/>
            <w:bdr w:val="none" w:sz="0" w:space="0" w:color="auto" w:frame="1"/>
            <w:rPrChange w:id="1225" w:author="João Lourenço Teixeira Vieira" w:date="2018-05-19T04:09:00Z">
              <w:rPr>
                <w:rFonts w:ascii="Consolas" w:eastAsia="Times New Roman" w:hAnsi="Consolas"/>
                <w:color w:val="000000"/>
                <w:sz w:val="18"/>
                <w:szCs w:val="18"/>
                <w:bdr w:val="none" w:sz="0" w:space="0" w:color="auto" w:frame="1"/>
                <w:lang w:val="en-US"/>
              </w:rPr>
            </w:rPrChange>
          </w:rPr>
          <w:delText> Path, Passengers, numberPeopleTransported </w:delText>
        </w:r>
      </w:del>
    </w:p>
    <w:p w14:paraId="0DD7790B" w14:textId="67C359CC"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226" w:author="João Lourenço Teixeira Vieira" w:date="2018-05-19T04:09:00Z"/>
          <w:rFonts w:ascii="Consolas" w:eastAsia="Times New Roman" w:hAnsi="Consolas"/>
          <w:color w:val="5C5C5C"/>
          <w:sz w:val="18"/>
          <w:szCs w:val="18"/>
          <w:rPrChange w:id="1227" w:author="João Lourenço Teixeira Vieira" w:date="2018-05-19T04:09:00Z">
            <w:rPr>
              <w:del w:id="1228" w:author="João Lourenço Teixeira Vieira" w:date="2018-05-19T04:09:00Z"/>
              <w:rFonts w:ascii="Consolas" w:eastAsia="Times New Roman" w:hAnsi="Consolas"/>
              <w:color w:val="5C5C5C"/>
              <w:sz w:val="18"/>
              <w:szCs w:val="18"/>
              <w:lang w:val="en-US"/>
            </w:rPr>
          </w:rPrChange>
        </w:rPr>
      </w:pPr>
      <w:del w:id="1229" w:author="João Lourenço Teixeira Vieira" w:date="2018-05-19T04:09:00Z">
        <w:r w:rsidRPr="00455155" w:rsidDel="00455155">
          <w:rPr>
            <w:rFonts w:ascii="Consolas" w:eastAsia="Times New Roman" w:hAnsi="Consolas"/>
            <w:color w:val="000000"/>
            <w:sz w:val="18"/>
            <w:szCs w:val="18"/>
            <w:bdr w:val="none" w:sz="0" w:space="0" w:color="auto" w:frame="1"/>
            <w:rPrChange w:id="1230"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alreadyPicked &lt;- 0                  </w:delText>
        </w:r>
      </w:del>
    </w:p>
    <w:p w14:paraId="1E4B6328" w14:textId="529B2E74"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31" w:author="João Lourenço Teixeira Vieira" w:date="2018-05-19T04:09:00Z"/>
          <w:rFonts w:ascii="Consolas" w:eastAsia="Times New Roman" w:hAnsi="Consolas"/>
          <w:color w:val="5C5C5C"/>
          <w:sz w:val="18"/>
          <w:szCs w:val="18"/>
          <w:rPrChange w:id="1232" w:author="João Lourenço Teixeira Vieira" w:date="2018-05-19T04:09:00Z">
            <w:rPr>
              <w:del w:id="1233" w:author="João Lourenço Teixeira Vieira" w:date="2018-05-19T04:09:00Z"/>
              <w:rFonts w:ascii="Consolas" w:eastAsia="Times New Roman" w:hAnsi="Consolas"/>
              <w:color w:val="5C5C5C"/>
              <w:sz w:val="18"/>
              <w:szCs w:val="18"/>
              <w:lang w:val="en-US"/>
            </w:rPr>
          </w:rPrChange>
        </w:rPr>
      </w:pPr>
      <w:del w:id="1234" w:author="João Lourenço Teixeira Vieira" w:date="2018-05-19T04:09:00Z">
        <w:r w:rsidRPr="00455155" w:rsidDel="00455155">
          <w:rPr>
            <w:rStyle w:val="keyword2"/>
            <w:rFonts w:ascii="Consolas" w:eastAsia="Times New Roman" w:hAnsi="Consolas"/>
            <w:sz w:val="18"/>
            <w:szCs w:val="18"/>
            <w:rPrChange w:id="1235" w:author="João Lourenço Teixeira Vieira" w:date="2018-05-19T04:09:00Z">
              <w:rPr>
                <w:rStyle w:val="keyword2"/>
                <w:rFonts w:ascii="Consolas" w:eastAsia="Times New Roman" w:hAnsi="Consolas"/>
                <w:sz w:val="18"/>
                <w:szCs w:val="18"/>
                <w:lang w:val="en-US"/>
              </w:rPr>
            </w:rPrChange>
          </w:rPr>
          <w:delText xml:space="preserve">  for</w:delText>
        </w:r>
        <w:r w:rsidRPr="00455155" w:rsidDel="00455155">
          <w:rPr>
            <w:rFonts w:ascii="Consolas" w:eastAsia="Times New Roman" w:hAnsi="Consolas"/>
            <w:color w:val="000000"/>
            <w:sz w:val="18"/>
            <w:szCs w:val="18"/>
            <w:bdr w:val="none" w:sz="0" w:space="0" w:color="auto" w:frame="1"/>
            <w:rPrChange w:id="1236" w:author="João Lourenço Teixeira Vieira" w:date="2018-05-19T04:09:00Z">
              <w:rPr>
                <w:rFonts w:ascii="Consolas" w:eastAsia="Times New Roman" w:hAnsi="Consolas"/>
                <w:color w:val="000000"/>
                <w:sz w:val="18"/>
                <w:szCs w:val="18"/>
                <w:bdr w:val="none" w:sz="0" w:space="0" w:color="auto" w:frame="1"/>
                <w:lang w:val="en-US"/>
              </w:rPr>
            </w:rPrChange>
          </w:rPr>
          <w:delText> each Passenger p </w:delText>
        </w:r>
        <w:r w:rsidRPr="00455155" w:rsidDel="00455155">
          <w:rPr>
            <w:rStyle w:val="keyword2"/>
            <w:rFonts w:ascii="Consolas" w:eastAsia="Times New Roman" w:hAnsi="Consolas"/>
            <w:sz w:val="18"/>
            <w:szCs w:val="18"/>
            <w:rPrChange w:id="1237" w:author="João Lourenço Teixeira Vieira" w:date="2018-05-19T04:09:00Z">
              <w:rPr>
                <w:rStyle w:val="keyword2"/>
                <w:rFonts w:ascii="Consolas" w:eastAsia="Times New Roman" w:hAnsi="Consolas"/>
                <w:sz w:val="18"/>
                <w:szCs w:val="18"/>
                <w:lang w:val="en-US"/>
              </w:rPr>
            </w:rPrChange>
          </w:rPr>
          <w:delText>in</w:delText>
        </w:r>
        <w:r w:rsidRPr="00455155" w:rsidDel="00455155">
          <w:rPr>
            <w:rFonts w:ascii="Consolas" w:eastAsia="Times New Roman" w:hAnsi="Consolas"/>
            <w:color w:val="000000"/>
            <w:sz w:val="18"/>
            <w:szCs w:val="18"/>
            <w:bdr w:val="none" w:sz="0" w:space="0" w:color="auto" w:frame="1"/>
            <w:rPrChange w:id="1238" w:author="João Lourenço Teixeira Vieira" w:date="2018-05-19T04:09:00Z">
              <w:rPr>
                <w:rFonts w:ascii="Consolas" w:eastAsia="Times New Roman" w:hAnsi="Consolas"/>
                <w:color w:val="000000"/>
                <w:sz w:val="18"/>
                <w:szCs w:val="18"/>
                <w:bdr w:val="none" w:sz="0" w:space="0" w:color="auto" w:frame="1"/>
                <w:lang w:val="en-US"/>
              </w:rPr>
            </w:rPrChange>
          </w:rPr>
          <w:delText> driver[passengersPickedAt]:  </w:delText>
        </w:r>
      </w:del>
    </w:p>
    <w:p w14:paraId="4D27A5EF" w14:textId="2EED7AE8"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39" w:author="João Lourenço Teixeira Vieira" w:date="2018-05-19T04:09:00Z"/>
          <w:rFonts w:ascii="Consolas" w:eastAsia="Times New Roman" w:hAnsi="Consolas"/>
          <w:color w:val="5C5C5C"/>
          <w:sz w:val="18"/>
          <w:szCs w:val="18"/>
          <w:rPrChange w:id="1240" w:author="João Lourenço Teixeira Vieira" w:date="2018-05-19T04:09:00Z">
            <w:rPr>
              <w:del w:id="1241" w:author="João Lourenço Teixeira Vieira" w:date="2018-05-19T04:09:00Z"/>
              <w:rFonts w:ascii="Consolas" w:eastAsia="Times New Roman" w:hAnsi="Consolas"/>
              <w:color w:val="5C5C5C"/>
              <w:sz w:val="18"/>
              <w:szCs w:val="18"/>
              <w:lang w:val="en-US"/>
            </w:rPr>
          </w:rPrChange>
        </w:rPr>
      </w:pPr>
      <w:del w:id="1242" w:author="João Lourenço Teixeira Vieira" w:date="2018-05-19T04:09:00Z">
        <w:r w:rsidRPr="00455155" w:rsidDel="00455155">
          <w:rPr>
            <w:rFonts w:ascii="Consolas" w:eastAsia="Times New Roman" w:hAnsi="Consolas"/>
            <w:color w:val="000000"/>
            <w:sz w:val="18"/>
            <w:szCs w:val="18"/>
            <w:bdr w:val="none" w:sz="0" w:space="0" w:color="auto" w:frame="1"/>
            <w:rPrChange w:id="1243"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w:delText>
        </w:r>
        <w:r w:rsidRPr="00455155" w:rsidDel="00455155">
          <w:rPr>
            <w:rStyle w:val="keyword2"/>
            <w:rFonts w:ascii="Consolas" w:eastAsia="Times New Roman" w:hAnsi="Consolas"/>
            <w:sz w:val="18"/>
            <w:szCs w:val="18"/>
            <w:rPrChange w:id="1244" w:author="João Lourenço Teixeira Vieira" w:date="2018-05-19T04:09:00Z">
              <w:rPr>
                <w:rStyle w:val="keyword2"/>
                <w:rFonts w:ascii="Consolas" w:eastAsia="Times New Roman" w:hAnsi="Consolas"/>
                <w:sz w:val="18"/>
                <w:szCs w:val="18"/>
                <w:lang w:val="en-US"/>
              </w:rPr>
            </w:rPrChange>
          </w:rPr>
          <w:delText>if</w:delText>
        </w:r>
        <w:r w:rsidRPr="00455155" w:rsidDel="00455155">
          <w:rPr>
            <w:rFonts w:ascii="Consolas" w:eastAsia="Times New Roman" w:hAnsi="Consolas"/>
            <w:color w:val="000000"/>
            <w:sz w:val="18"/>
            <w:szCs w:val="18"/>
            <w:bdr w:val="none" w:sz="0" w:space="0" w:color="auto" w:frame="1"/>
            <w:rPrChange w:id="1245" w:author="João Lourenço Teixeira Vieira" w:date="2018-05-19T04:09:00Z">
              <w:rPr>
                <w:rFonts w:ascii="Consolas" w:eastAsia="Times New Roman" w:hAnsi="Consolas"/>
                <w:color w:val="000000"/>
                <w:sz w:val="18"/>
                <w:szCs w:val="18"/>
                <w:bdr w:val="none" w:sz="0" w:space="0" w:color="auto" w:frame="1"/>
                <w:lang w:val="en-US"/>
              </w:rPr>
            </w:rPrChange>
          </w:rPr>
          <w:delText> (p[destination] != p[position] &amp;&amp; p[destination] != u)</w:delText>
        </w:r>
      </w:del>
    </w:p>
    <w:p w14:paraId="0515A8B4" w14:textId="3A7333CF"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46" w:author="João Lourenço Teixeira Vieira" w:date="2018-05-19T04:09:00Z"/>
          <w:rFonts w:ascii="Consolas" w:eastAsia="Times New Roman" w:hAnsi="Consolas"/>
          <w:color w:val="5C5C5C"/>
          <w:sz w:val="18"/>
          <w:szCs w:val="18"/>
          <w:rPrChange w:id="1247" w:author="João Lourenço Teixeira Vieira" w:date="2018-05-19T04:09:00Z">
            <w:rPr>
              <w:del w:id="1248" w:author="João Lourenço Teixeira Vieira" w:date="2018-05-19T04:09:00Z"/>
              <w:rFonts w:ascii="Consolas" w:eastAsia="Times New Roman" w:hAnsi="Consolas"/>
              <w:color w:val="5C5C5C"/>
              <w:sz w:val="18"/>
              <w:szCs w:val="18"/>
              <w:lang w:val="en-US"/>
            </w:rPr>
          </w:rPrChange>
        </w:rPr>
      </w:pPr>
      <w:del w:id="1249" w:author="João Lourenço Teixeira Vieira" w:date="2018-05-19T04:09:00Z">
        <w:r w:rsidRPr="00455155" w:rsidDel="00455155">
          <w:rPr>
            <w:rFonts w:ascii="Consolas" w:eastAsia="Times New Roman" w:hAnsi="Consolas"/>
            <w:color w:val="000000"/>
            <w:sz w:val="18"/>
            <w:szCs w:val="18"/>
            <w:bdr w:val="none" w:sz="0" w:space="0" w:color="auto" w:frame="1"/>
            <w:rPrChange w:id="1250" w:author="João Lourenço Teixeira Vieira" w:date="2018-05-19T04:09:00Z">
              <w:rPr>
                <w:rFonts w:ascii="Consolas" w:eastAsia="Times New Roman" w:hAnsi="Consolas"/>
                <w:color w:val="000000"/>
                <w:sz w:val="18"/>
                <w:szCs w:val="18"/>
                <w:bdr w:val="none" w:sz="0" w:space="0" w:color="auto" w:frame="1"/>
                <w:lang w:val="en-US"/>
              </w:rPr>
            </w:rPrChange>
          </w:rPr>
          <w:delText>      alreadyPicked &lt;- alreadyPicked + p[numberPassengers]</w:delText>
        </w:r>
      </w:del>
    </w:p>
    <w:p w14:paraId="2AF5C3EE" w14:textId="7CB66DD8"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51" w:author="João Lourenço Teixeira Vieira" w:date="2018-05-19T04:09:00Z"/>
          <w:rFonts w:ascii="Consolas" w:eastAsia="Times New Roman" w:hAnsi="Consolas"/>
          <w:color w:val="5C5C5C"/>
          <w:sz w:val="18"/>
          <w:szCs w:val="18"/>
          <w:rPrChange w:id="1252" w:author="João Lourenço Teixeira Vieira" w:date="2018-05-19T04:09:00Z">
            <w:rPr>
              <w:del w:id="1253" w:author="João Lourenço Teixeira Vieira" w:date="2018-05-19T04:09:00Z"/>
              <w:rFonts w:ascii="Consolas" w:eastAsia="Times New Roman" w:hAnsi="Consolas"/>
              <w:color w:val="5C5C5C"/>
              <w:sz w:val="18"/>
              <w:szCs w:val="18"/>
              <w:lang w:val="en-US"/>
            </w:rPr>
          </w:rPrChange>
        </w:rPr>
      </w:pPr>
      <w:del w:id="1254" w:author="João Lourenço Teixeira Vieira" w:date="2018-05-19T04:09:00Z">
        <w:r w:rsidRPr="00455155" w:rsidDel="00455155">
          <w:rPr>
            <w:rFonts w:ascii="Consolas" w:eastAsia="Times New Roman" w:hAnsi="Consolas"/>
            <w:color w:val="000000"/>
            <w:sz w:val="18"/>
            <w:szCs w:val="18"/>
            <w:bdr w:val="none" w:sz="0" w:space="0" w:color="auto" w:frame="1"/>
            <w:rPrChange w:id="1255"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316A4054" w14:textId="4CC3A698"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256" w:author="João Lourenço Teixeira Vieira" w:date="2018-05-19T04:09:00Z"/>
          <w:rFonts w:ascii="Consolas" w:eastAsia="Times New Roman" w:hAnsi="Consolas"/>
          <w:color w:val="5C5C5C"/>
          <w:sz w:val="18"/>
          <w:szCs w:val="18"/>
          <w:rPrChange w:id="1257" w:author="João Lourenço Teixeira Vieira" w:date="2018-05-19T04:09:00Z">
            <w:rPr>
              <w:del w:id="1258" w:author="João Lourenço Teixeira Vieira" w:date="2018-05-19T04:09:00Z"/>
              <w:rFonts w:ascii="Consolas" w:eastAsia="Times New Roman" w:hAnsi="Consolas"/>
              <w:color w:val="5C5C5C"/>
              <w:sz w:val="18"/>
              <w:szCs w:val="18"/>
              <w:lang w:val="en-US"/>
            </w:rPr>
          </w:rPrChange>
        </w:rPr>
      </w:pPr>
      <w:del w:id="1259" w:author="João Lourenço Teixeira Vieira" w:date="2018-05-19T04:09:00Z">
        <w:r w:rsidRPr="00455155" w:rsidDel="00455155">
          <w:rPr>
            <w:rFonts w:ascii="Consolas" w:eastAsia="Times New Roman" w:hAnsi="Consolas"/>
            <w:color w:val="000000"/>
            <w:sz w:val="18"/>
            <w:szCs w:val="18"/>
            <w:bdr w:val="none" w:sz="0" w:space="0" w:color="auto" w:frame="1"/>
            <w:rPrChange w:id="1260" w:author="João Lourenço Teixeira Vieira" w:date="2018-05-19T04:09:00Z">
              <w:rPr>
                <w:rFonts w:ascii="Consolas" w:eastAsia="Times New Roman" w:hAnsi="Consolas"/>
                <w:color w:val="000000"/>
                <w:sz w:val="18"/>
                <w:szCs w:val="18"/>
                <w:bdr w:val="none" w:sz="0" w:space="0" w:color="auto" w:frame="1"/>
                <w:lang w:val="en-US"/>
              </w:rPr>
            </w:rPrChange>
          </w:rPr>
          <w:delText>  </w:delText>
        </w:r>
        <w:r w:rsidRPr="00455155" w:rsidDel="00455155">
          <w:rPr>
            <w:rStyle w:val="keyword2"/>
            <w:rFonts w:ascii="Consolas" w:eastAsia="Times New Roman" w:hAnsi="Consolas"/>
            <w:sz w:val="18"/>
            <w:szCs w:val="18"/>
            <w:rPrChange w:id="1261" w:author="João Lourenço Teixeira Vieira" w:date="2018-05-19T04:09:00Z">
              <w:rPr>
                <w:rStyle w:val="keyword2"/>
                <w:rFonts w:ascii="Consolas" w:eastAsia="Times New Roman" w:hAnsi="Consolas"/>
                <w:sz w:val="18"/>
                <w:szCs w:val="18"/>
                <w:lang w:val="en-US"/>
              </w:rPr>
            </w:rPrChange>
          </w:rPr>
          <w:delText>for</w:delText>
        </w:r>
        <w:r w:rsidRPr="00455155" w:rsidDel="00455155">
          <w:rPr>
            <w:rFonts w:ascii="Consolas" w:eastAsia="Times New Roman" w:hAnsi="Consolas"/>
            <w:color w:val="000000"/>
            <w:sz w:val="18"/>
            <w:szCs w:val="18"/>
            <w:bdr w:val="none" w:sz="0" w:space="0" w:color="auto" w:frame="1"/>
            <w:rPrChange w:id="1262" w:author="João Lourenço Teixeira Vieira" w:date="2018-05-19T04:09:00Z">
              <w:rPr>
                <w:rFonts w:ascii="Consolas" w:eastAsia="Times New Roman" w:hAnsi="Consolas"/>
                <w:color w:val="000000"/>
                <w:sz w:val="18"/>
                <w:szCs w:val="18"/>
                <w:bdr w:val="none" w:sz="0" w:space="0" w:color="auto" w:frame="1"/>
                <w:lang w:val="en-US"/>
              </w:rPr>
            </w:rPrChange>
          </w:rPr>
          <w:delText> each neighbor v of u: </w:delText>
        </w:r>
      </w:del>
    </w:p>
    <w:p w14:paraId="54329933" w14:textId="55703D53"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263" w:author="João Lourenço Teixeira Vieira" w:date="2018-05-19T04:09:00Z"/>
          <w:rFonts w:ascii="Consolas" w:eastAsia="Times New Roman" w:hAnsi="Consolas"/>
          <w:color w:val="5C5C5C"/>
          <w:sz w:val="18"/>
          <w:szCs w:val="18"/>
          <w:rPrChange w:id="1264" w:author="João Lourenço Teixeira Vieira" w:date="2018-05-19T04:09:00Z">
            <w:rPr>
              <w:del w:id="1265" w:author="João Lourenço Teixeira Vieira" w:date="2018-05-19T04:09:00Z"/>
              <w:rFonts w:ascii="Consolas" w:eastAsia="Times New Roman" w:hAnsi="Consolas"/>
              <w:color w:val="5C5C5C"/>
              <w:sz w:val="18"/>
              <w:szCs w:val="18"/>
              <w:lang w:val="en-US"/>
            </w:rPr>
          </w:rPrChange>
        </w:rPr>
      </w:pPr>
      <w:del w:id="1266" w:author="João Lourenço Teixeira Vieira" w:date="2018-05-19T04:09:00Z">
        <w:r w:rsidRPr="00455155" w:rsidDel="00455155">
          <w:rPr>
            <w:rFonts w:ascii="Consolas" w:eastAsia="Times New Roman" w:hAnsi="Consolas"/>
            <w:color w:val="000000"/>
            <w:sz w:val="18"/>
            <w:szCs w:val="18"/>
            <w:bdr w:val="none" w:sz="0" w:space="0" w:color="auto" w:frame="1"/>
            <w:rPrChange w:id="1267" w:author="João Lourenço Teixeira Vieira" w:date="2018-05-19T04:09:00Z">
              <w:rPr>
                <w:rFonts w:ascii="Consolas" w:eastAsia="Times New Roman" w:hAnsi="Consolas"/>
                <w:color w:val="000000"/>
                <w:sz w:val="18"/>
                <w:szCs w:val="18"/>
                <w:bdr w:val="none" w:sz="0" w:space="0" w:color="auto" w:frame="1"/>
                <w:lang w:val="en-US"/>
              </w:rPr>
            </w:rPrChange>
          </w:rPr>
          <w:delText>    lastAlreadyPicked &lt;- alreadyPicked  </w:delText>
        </w:r>
      </w:del>
    </w:p>
    <w:p w14:paraId="342C2CB1" w14:textId="28029BBA"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268" w:author="João Lourenço Teixeira Vieira" w:date="2018-05-19T04:09:00Z"/>
          <w:rFonts w:ascii="Consolas" w:eastAsia="Times New Roman" w:hAnsi="Consolas"/>
          <w:color w:val="5C5C5C"/>
          <w:sz w:val="18"/>
          <w:szCs w:val="18"/>
          <w:rPrChange w:id="1269" w:author="João Lourenço Teixeira Vieira" w:date="2018-05-19T04:09:00Z">
            <w:rPr>
              <w:del w:id="1270" w:author="João Lourenço Teixeira Vieira" w:date="2018-05-19T04:09:00Z"/>
              <w:rFonts w:ascii="Consolas" w:eastAsia="Times New Roman" w:hAnsi="Consolas"/>
              <w:color w:val="5C5C5C"/>
              <w:sz w:val="18"/>
              <w:szCs w:val="18"/>
              <w:lang w:val="en-US"/>
            </w:rPr>
          </w:rPrChange>
        </w:rPr>
      </w:pPr>
      <w:del w:id="1271" w:author="João Lourenço Teixeira Vieira" w:date="2018-05-19T04:09:00Z">
        <w:r w:rsidRPr="00455155" w:rsidDel="00455155">
          <w:rPr>
            <w:rFonts w:ascii="Consolas" w:eastAsia="Times New Roman" w:hAnsi="Consolas"/>
            <w:color w:val="000000"/>
            <w:sz w:val="18"/>
            <w:szCs w:val="18"/>
            <w:bdr w:val="none" w:sz="0" w:space="0" w:color="auto" w:frame="1"/>
            <w:rPrChange w:id="1272" w:author="João Lourenço Teixeira Vieira" w:date="2018-05-19T04:09:00Z">
              <w:rPr>
                <w:rFonts w:ascii="Consolas" w:eastAsia="Times New Roman" w:hAnsi="Consolas"/>
                <w:color w:val="000000"/>
                <w:sz w:val="18"/>
                <w:szCs w:val="18"/>
                <w:bdr w:val="none" w:sz="0" w:space="0" w:color="auto" w:frame="1"/>
                <w:lang w:val="en-US"/>
              </w:rPr>
            </w:rPrChange>
          </w:rPr>
          <w:delText>    driver[currentTime] &lt;- u[time]</w:delText>
        </w:r>
      </w:del>
    </w:p>
    <w:p w14:paraId="1DBB631C" w14:textId="7AA2B1D2"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273" w:author="João Lourenço Teixeira Vieira" w:date="2018-05-19T04:09:00Z"/>
          <w:rFonts w:ascii="Consolas" w:eastAsia="Times New Roman" w:hAnsi="Consolas"/>
          <w:color w:val="5C5C5C"/>
          <w:sz w:val="18"/>
          <w:szCs w:val="18"/>
          <w:rPrChange w:id="1274" w:author="João Lourenço Teixeira Vieira" w:date="2018-05-19T04:09:00Z">
            <w:rPr>
              <w:del w:id="1275" w:author="João Lourenço Teixeira Vieira" w:date="2018-05-19T04:09:00Z"/>
              <w:rFonts w:ascii="Consolas" w:eastAsia="Times New Roman" w:hAnsi="Consolas"/>
              <w:color w:val="5C5C5C"/>
              <w:sz w:val="18"/>
              <w:szCs w:val="18"/>
              <w:lang w:val="en-US"/>
            </w:rPr>
          </w:rPrChange>
        </w:rPr>
      </w:pPr>
      <w:del w:id="1276" w:author="João Lourenço Teixeira Vieira" w:date="2018-05-19T04:09:00Z">
        <w:r w:rsidRPr="00455155" w:rsidDel="00455155">
          <w:rPr>
            <w:rFonts w:ascii="Consolas" w:eastAsia="Times New Roman" w:hAnsi="Consolas"/>
            <w:color w:val="000000"/>
            <w:sz w:val="18"/>
            <w:szCs w:val="18"/>
            <w:bdr w:val="none" w:sz="0" w:space="0" w:color="auto" w:frame="1"/>
            <w:rPrChange w:id="1277"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38D5F6B9" w14:textId="088A0FA5"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278" w:author="João Lourenço Teixeira Vieira" w:date="2018-05-19T04:09:00Z"/>
          <w:rFonts w:ascii="Consolas" w:eastAsia="Times New Roman" w:hAnsi="Consolas"/>
          <w:color w:val="5C5C5C"/>
          <w:sz w:val="18"/>
          <w:szCs w:val="18"/>
          <w:rPrChange w:id="1279" w:author="João Lourenço Teixeira Vieira" w:date="2018-05-19T04:09:00Z">
            <w:rPr>
              <w:del w:id="1280" w:author="João Lourenço Teixeira Vieira" w:date="2018-05-19T04:09:00Z"/>
              <w:rFonts w:ascii="Consolas" w:eastAsia="Times New Roman" w:hAnsi="Consolas"/>
              <w:color w:val="5C5C5C"/>
              <w:sz w:val="18"/>
              <w:szCs w:val="18"/>
              <w:lang w:val="en-US"/>
            </w:rPr>
          </w:rPrChange>
        </w:rPr>
      </w:pPr>
      <w:del w:id="1281" w:author="João Lourenço Teixeira Vieira" w:date="2018-05-19T04:09:00Z">
        <w:r w:rsidRPr="00455155" w:rsidDel="00455155">
          <w:rPr>
            <w:rFonts w:ascii="Consolas" w:eastAsia="Times New Roman" w:hAnsi="Consolas"/>
            <w:color w:val="000000"/>
            <w:sz w:val="18"/>
            <w:szCs w:val="18"/>
            <w:bdr w:val="none" w:sz="0" w:space="0" w:color="auto" w:frame="1"/>
            <w:rPrChange w:id="1282" w:author="João Lourenço Teixeira Vieira" w:date="2018-05-19T04:09:00Z">
              <w:rPr>
                <w:rFonts w:ascii="Consolas" w:eastAsia="Times New Roman" w:hAnsi="Consolas"/>
                <w:color w:val="000000"/>
                <w:sz w:val="18"/>
                <w:szCs w:val="18"/>
                <w:bdr w:val="none" w:sz="0" w:space="0" w:color="auto" w:frame="1"/>
                <w:lang w:val="en-US"/>
              </w:rPr>
            </w:rPrChange>
          </w:rPr>
          <w:delText>    numberPassengersPicked &lt;- 0   </w:delText>
        </w:r>
      </w:del>
    </w:p>
    <w:p w14:paraId="0366F0FA" w14:textId="6CBB3308"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283" w:author="João Lourenço Teixeira Vieira" w:date="2018-05-19T04:09:00Z"/>
          <w:rFonts w:ascii="Consolas" w:eastAsia="Times New Roman" w:hAnsi="Consolas"/>
          <w:color w:val="5C5C5C"/>
          <w:sz w:val="18"/>
          <w:szCs w:val="18"/>
          <w:rPrChange w:id="1284" w:author="João Lourenço Teixeira Vieira" w:date="2018-05-19T04:09:00Z">
            <w:rPr>
              <w:del w:id="1285" w:author="João Lourenço Teixeira Vieira" w:date="2018-05-19T04:09:00Z"/>
              <w:rFonts w:ascii="Consolas" w:eastAsia="Times New Roman" w:hAnsi="Consolas"/>
              <w:color w:val="5C5C5C"/>
              <w:sz w:val="18"/>
              <w:szCs w:val="18"/>
              <w:lang w:val="en-US"/>
            </w:rPr>
          </w:rPrChange>
        </w:rPr>
      </w:pPr>
      <w:del w:id="1286" w:author="João Lourenço Teixeira Vieira" w:date="2018-05-19T04:09:00Z">
        <w:r w:rsidRPr="00455155" w:rsidDel="00455155">
          <w:rPr>
            <w:rFonts w:ascii="Consolas" w:eastAsia="Times New Roman" w:hAnsi="Consolas"/>
            <w:color w:val="000000"/>
            <w:sz w:val="18"/>
            <w:szCs w:val="18"/>
            <w:bdr w:val="none" w:sz="0" w:space="0" w:color="auto" w:frame="1"/>
            <w:rPrChange w:id="1287" w:author="João Lourenço Teixeira Vieira" w:date="2018-05-19T04:09:00Z">
              <w:rPr>
                <w:rFonts w:ascii="Consolas" w:eastAsia="Times New Roman" w:hAnsi="Consolas"/>
                <w:color w:val="000000"/>
                <w:sz w:val="18"/>
                <w:szCs w:val="18"/>
                <w:bdr w:val="none" w:sz="0" w:space="0" w:color="auto" w:frame="1"/>
                <w:lang w:val="en-US"/>
              </w:rPr>
            </w:rPrChange>
          </w:rPr>
          <w:delText>    create Passenger list temporaryPassengersPicked </w:delText>
        </w:r>
      </w:del>
    </w:p>
    <w:p w14:paraId="1F374B2A" w14:textId="29EC6740"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288" w:author="João Lourenço Teixeira Vieira" w:date="2018-05-19T04:09:00Z"/>
          <w:rFonts w:ascii="Consolas" w:eastAsia="Times New Roman" w:hAnsi="Consolas"/>
          <w:color w:val="5C5C5C"/>
          <w:sz w:val="18"/>
          <w:szCs w:val="18"/>
          <w:rPrChange w:id="1289" w:author="João Lourenço Teixeira Vieira" w:date="2018-05-19T04:09:00Z">
            <w:rPr>
              <w:del w:id="1290" w:author="João Lourenço Teixeira Vieira" w:date="2018-05-19T04:09:00Z"/>
              <w:rFonts w:ascii="Consolas" w:eastAsia="Times New Roman" w:hAnsi="Consolas"/>
              <w:color w:val="5C5C5C"/>
              <w:sz w:val="18"/>
              <w:szCs w:val="18"/>
              <w:lang w:val="en-US"/>
            </w:rPr>
          </w:rPrChange>
        </w:rPr>
      </w:pPr>
      <w:del w:id="1291" w:author="João Lourenço Teixeira Vieira" w:date="2018-05-19T04:09:00Z">
        <w:r w:rsidRPr="00455155" w:rsidDel="00455155">
          <w:rPr>
            <w:rFonts w:ascii="Consolas" w:eastAsia="Times New Roman" w:hAnsi="Consolas"/>
            <w:color w:val="000000"/>
            <w:sz w:val="18"/>
            <w:szCs w:val="18"/>
            <w:bdr w:val="none" w:sz="0" w:space="0" w:color="auto" w:frame="1"/>
            <w:rPrChange w:id="1292"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274B4168" w14:textId="31310D15"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293" w:author="João Lourenço Teixeira Vieira" w:date="2018-05-19T04:09:00Z"/>
          <w:rFonts w:ascii="Consolas" w:eastAsia="Times New Roman" w:hAnsi="Consolas"/>
          <w:color w:val="5C5C5C"/>
          <w:sz w:val="18"/>
          <w:szCs w:val="18"/>
          <w:rPrChange w:id="1294" w:author="João Lourenço Teixeira Vieira" w:date="2018-05-19T04:09:00Z">
            <w:rPr>
              <w:del w:id="1295" w:author="João Lourenço Teixeira Vieira" w:date="2018-05-19T04:09:00Z"/>
              <w:rFonts w:ascii="Consolas" w:eastAsia="Times New Roman" w:hAnsi="Consolas"/>
              <w:color w:val="5C5C5C"/>
              <w:sz w:val="18"/>
              <w:szCs w:val="18"/>
              <w:lang w:val="en-US"/>
            </w:rPr>
          </w:rPrChange>
        </w:rPr>
      </w:pPr>
      <w:del w:id="1296" w:author="João Lourenço Teixeira Vieira" w:date="2018-05-19T04:09:00Z">
        <w:r w:rsidRPr="00455155" w:rsidDel="00455155">
          <w:rPr>
            <w:rStyle w:val="keyword2"/>
            <w:rFonts w:ascii="Consolas" w:eastAsia="Times New Roman" w:hAnsi="Consolas"/>
            <w:sz w:val="18"/>
            <w:szCs w:val="18"/>
            <w:rPrChange w:id="1297" w:author="João Lourenço Teixeira Vieira" w:date="2018-05-19T04:09:00Z">
              <w:rPr>
                <w:rStyle w:val="keyword2"/>
                <w:rFonts w:ascii="Consolas" w:eastAsia="Times New Roman" w:hAnsi="Consolas"/>
                <w:sz w:val="18"/>
                <w:szCs w:val="18"/>
                <w:lang w:val="en-US"/>
              </w:rPr>
            </w:rPrChange>
          </w:rPr>
          <w:delText xml:space="preserve">    for</w:delText>
        </w:r>
        <w:r w:rsidRPr="00455155" w:rsidDel="00455155">
          <w:rPr>
            <w:rFonts w:ascii="Consolas" w:eastAsia="Times New Roman" w:hAnsi="Consolas"/>
            <w:color w:val="000000"/>
            <w:sz w:val="18"/>
            <w:szCs w:val="18"/>
            <w:bdr w:val="none" w:sz="0" w:space="0" w:color="auto" w:frame="1"/>
            <w:rPrChange w:id="1298" w:author="João Lourenço Teixeira Vieira" w:date="2018-05-19T04:09:00Z">
              <w:rPr>
                <w:rFonts w:ascii="Consolas" w:eastAsia="Times New Roman" w:hAnsi="Consolas"/>
                <w:color w:val="000000"/>
                <w:sz w:val="18"/>
                <w:szCs w:val="18"/>
                <w:bdr w:val="none" w:sz="0" w:space="0" w:color="auto" w:frame="1"/>
                <w:lang w:val="en-US"/>
              </w:rPr>
            </w:rPrChange>
          </w:rPr>
          <w:delText> each Passenger p </w:delText>
        </w:r>
        <w:r w:rsidRPr="00455155" w:rsidDel="00455155">
          <w:rPr>
            <w:rStyle w:val="keyword2"/>
            <w:rFonts w:ascii="Consolas" w:eastAsia="Times New Roman" w:hAnsi="Consolas"/>
            <w:sz w:val="18"/>
            <w:szCs w:val="18"/>
            <w:rPrChange w:id="1299" w:author="João Lourenço Teixeira Vieira" w:date="2018-05-19T04:09:00Z">
              <w:rPr>
                <w:rStyle w:val="keyword2"/>
                <w:rFonts w:ascii="Consolas" w:eastAsia="Times New Roman" w:hAnsi="Consolas"/>
                <w:sz w:val="18"/>
                <w:szCs w:val="18"/>
                <w:lang w:val="en-US"/>
              </w:rPr>
            </w:rPrChange>
          </w:rPr>
          <w:delText>in</w:delText>
        </w:r>
        <w:r w:rsidRPr="00455155" w:rsidDel="00455155">
          <w:rPr>
            <w:rFonts w:ascii="Consolas" w:eastAsia="Times New Roman" w:hAnsi="Consolas"/>
            <w:color w:val="000000"/>
            <w:sz w:val="18"/>
            <w:szCs w:val="18"/>
            <w:bdr w:val="none" w:sz="0" w:space="0" w:color="auto" w:frame="1"/>
            <w:rPrChange w:id="1300" w:author="João Lourenço Teixeira Vieira" w:date="2018-05-19T04:09:00Z">
              <w:rPr>
                <w:rFonts w:ascii="Consolas" w:eastAsia="Times New Roman" w:hAnsi="Consolas"/>
                <w:color w:val="000000"/>
                <w:sz w:val="18"/>
                <w:szCs w:val="18"/>
                <w:bdr w:val="none" w:sz="0" w:space="0" w:color="auto" w:frame="1"/>
                <w:lang w:val="en-US"/>
              </w:rPr>
            </w:rPrChange>
          </w:rPr>
          <w:delText> Edge(u, v):</w:delText>
        </w:r>
      </w:del>
    </w:p>
    <w:p w14:paraId="0D1900A3" w14:textId="45512A21"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301" w:author="João Lourenço Teixeira Vieira" w:date="2018-05-19T04:09:00Z"/>
          <w:rFonts w:ascii="Consolas" w:eastAsia="Times New Roman" w:hAnsi="Consolas"/>
          <w:color w:val="5C5C5C"/>
          <w:sz w:val="18"/>
          <w:szCs w:val="18"/>
          <w:rPrChange w:id="1302" w:author="João Lourenço Teixeira Vieira" w:date="2018-05-19T04:09:00Z">
            <w:rPr>
              <w:del w:id="1303" w:author="João Lourenço Teixeira Vieira" w:date="2018-05-19T04:09:00Z"/>
              <w:rFonts w:ascii="Consolas" w:eastAsia="Times New Roman" w:hAnsi="Consolas"/>
              <w:color w:val="5C5C5C"/>
              <w:sz w:val="18"/>
              <w:szCs w:val="18"/>
              <w:lang w:val="en-US"/>
            </w:rPr>
          </w:rPrChange>
        </w:rPr>
      </w:pPr>
      <w:del w:id="1304" w:author="João Lourenço Teixeira Vieira" w:date="2018-05-19T04:09:00Z">
        <w:r w:rsidRPr="00455155" w:rsidDel="00455155">
          <w:rPr>
            <w:rFonts w:ascii="Consolas" w:eastAsia="Times New Roman" w:hAnsi="Consolas"/>
            <w:color w:val="000000"/>
            <w:sz w:val="18"/>
            <w:szCs w:val="18"/>
            <w:bdr w:val="none" w:sz="0" w:space="0" w:color="auto" w:frame="1"/>
            <w:rPrChange w:id="1305"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w:delText>
        </w:r>
        <w:r w:rsidRPr="00455155" w:rsidDel="00455155">
          <w:rPr>
            <w:rStyle w:val="keyword2"/>
            <w:rFonts w:ascii="Consolas" w:eastAsia="Times New Roman" w:hAnsi="Consolas"/>
            <w:sz w:val="18"/>
            <w:szCs w:val="18"/>
            <w:rPrChange w:id="1306" w:author="João Lourenço Teixeira Vieira" w:date="2018-05-19T04:09:00Z">
              <w:rPr>
                <w:rStyle w:val="keyword2"/>
                <w:rFonts w:ascii="Consolas" w:eastAsia="Times New Roman" w:hAnsi="Consolas"/>
                <w:sz w:val="18"/>
                <w:szCs w:val="18"/>
                <w:lang w:val="en-US"/>
              </w:rPr>
            </w:rPrChange>
          </w:rPr>
          <w:delText>if</w:delText>
        </w:r>
        <w:r w:rsidRPr="00455155" w:rsidDel="00455155">
          <w:rPr>
            <w:rFonts w:ascii="Consolas" w:eastAsia="Times New Roman" w:hAnsi="Consolas"/>
            <w:color w:val="000000"/>
            <w:sz w:val="18"/>
            <w:szCs w:val="18"/>
            <w:bdr w:val="none" w:sz="0" w:space="0" w:color="auto" w:frame="1"/>
            <w:rPrChange w:id="1307" w:author="João Lourenço Teixeira Vieira" w:date="2018-05-19T04:09:00Z">
              <w:rPr>
                <w:rFonts w:ascii="Consolas" w:eastAsia="Times New Roman" w:hAnsi="Consolas"/>
                <w:color w:val="000000"/>
                <w:sz w:val="18"/>
                <w:szCs w:val="18"/>
                <w:bdr w:val="none" w:sz="0" w:space="0" w:color="auto" w:frame="1"/>
                <w:lang w:val="en-US"/>
              </w:rPr>
            </w:rPrChange>
          </w:rPr>
          <w:delText> (p[position] == u </w:delText>
        </w:r>
      </w:del>
    </w:p>
    <w:p w14:paraId="133A1621" w14:textId="41DAC2B3"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308" w:author="João Lourenço Teixeira Vieira" w:date="2018-05-19T04:09:00Z"/>
          <w:rFonts w:ascii="Consolas" w:eastAsia="Times New Roman" w:hAnsi="Consolas"/>
          <w:color w:val="5C5C5C"/>
          <w:sz w:val="18"/>
          <w:szCs w:val="18"/>
          <w:rPrChange w:id="1309" w:author="João Lourenço Teixeira Vieira" w:date="2018-05-19T04:09:00Z">
            <w:rPr>
              <w:del w:id="1310" w:author="João Lourenço Teixeira Vieira" w:date="2018-05-19T04:09:00Z"/>
              <w:rFonts w:ascii="Consolas" w:eastAsia="Times New Roman" w:hAnsi="Consolas"/>
              <w:color w:val="5C5C5C"/>
              <w:sz w:val="18"/>
              <w:szCs w:val="18"/>
              <w:lang w:val="en-US"/>
            </w:rPr>
          </w:rPrChange>
        </w:rPr>
      </w:pPr>
      <w:del w:id="1311" w:author="João Lourenço Teixeira Vieira" w:date="2018-05-19T04:09:00Z">
        <w:r w:rsidRPr="00455155" w:rsidDel="00455155">
          <w:rPr>
            <w:rFonts w:ascii="Consolas" w:eastAsia="Times New Roman" w:hAnsi="Consolas"/>
            <w:color w:val="000000"/>
            <w:sz w:val="18"/>
            <w:szCs w:val="18"/>
            <w:bdr w:val="none" w:sz="0" w:space="0" w:color="auto" w:frame="1"/>
            <w:rPrChange w:id="1312"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&amp;&amp; (alreadyPicked + p[numberPassengers]) &lt;= driver[capacity] </w:delText>
        </w:r>
      </w:del>
    </w:p>
    <w:p w14:paraId="366FAA35" w14:textId="4ED712EF"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313" w:author="João Lourenço Teixeira Vieira" w:date="2018-05-19T04:09:00Z"/>
          <w:rFonts w:ascii="Consolas" w:eastAsia="Times New Roman" w:hAnsi="Consolas"/>
          <w:color w:val="5C5C5C"/>
          <w:sz w:val="18"/>
          <w:szCs w:val="18"/>
          <w:rPrChange w:id="1314" w:author="João Lourenço Teixeira Vieira" w:date="2018-05-19T04:09:00Z">
            <w:rPr>
              <w:del w:id="1315" w:author="João Lourenço Teixeira Vieira" w:date="2018-05-19T04:09:00Z"/>
              <w:rFonts w:ascii="Consolas" w:eastAsia="Times New Roman" w:hAnsi="Consolas"/>
              <w:color w:val="5C5C5C"/>
              <w:sz w:val="18"/>
              <w:szCs w:val="18"/>
              <w:lang w:val="en-US"/>
            </w:rPr>
          </w:rPrChange>
        </w:rPr>
      </w:pPr>
      <w:del w:id="1316" w:author="João Lourenço Teixeira Vieira" w:date="2018-05-19T04:09:00Z">
        <w:r w:rsidRPr="00455155" w:rsidDel="00455155">
          <w:rPr>
            <w:rFonts w:ascii="Consolas" w:eastAsia="Times New Roman" w:hAnsi="Consolas"/>
            <w:color w:val="000000"/>
            <w:sz w:val="18"/>
            <w:szCs w:val="18"/>
            <w:bdr w:val="none" w:sz="0" w:space="0" w:color="auto" w:frame="1"/>
            <w:rPrChange w:id="1317" w:author="João Lourenço Teixeira Vieira" w:date="2018-05-19T04:09:00Z">
              <w:rPr>
                <w:rFonts w:ascii="Consolas" w:eastAsia="Times New Roman" w:hAnsi="Consolas"/>
                <w:color w:val="000000"/>
                <w:sz w:val="18"/>
                <w:szCs w:val="18"/>
                <w:bdr w:val="none" w:sz="0" w:space="0" w:color="auto" w:frame="1"/>
                <w:lang w:val="en-US"/>
              </w:rPr>
            </w:rPrChange>
          </w:rPr>
          <w:delText>          &amp;&amp; p[currentTime] &lt;= driver[currentTime]</w:delText>
        </w:r>
      </w:del>
    </w:p>
    <w:p w14:paraId="74E19243" w14:textId="2BBC1775"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318" w:author="João Lourenço Teixeira Vieira" w:date="2018-05-19T04:09:00Z"/>
          <w:rFonts w:ascii="Consolas" w:eastAsia="Times New Roman" w:hAnsi="Consolas"/>
          <w:color w:val="5C5C5C"/>
          <w:sz w:val="18"/>
          <w:szCs w:val="18"/>
          <w:rPrChange w:id="1319" w:author="João Lourenço Teixeira Vieira" w:date="2018-05-19T04:09:00Z">
            <w:rPr>
              <w:del w:id="1320" w:author="João Lourenço Teixeira Vieira" w:date="2018-05-19T04:09:00Z"/>
              <w:rFonts w:ascii="Consolas" w:eastAsia="Times New Roman" w:hAnsi="Consolas"/>
              <w:color w:val="5C5C5C"/>
              <w:sz w:val="18"/>
              <w:szCs w:val="18"/>
              <w:lang w:val="en-US"/>
            </w:rPr>
          </w:rPrChange>
        </w:rPr>
      </w:pPr>
      <w:del w:id="1321" w:author="João Lourenço Teixeira Vieira" w:date="2018-05-19T04:09:00Z">
        <w:r w:rsidRPr="00455155" w:rsidDel="00455155">
          <w:rPr>
            <w:rFonts w:ascii="Consolas" w:eastAsia="Times New Roman" w:hAnsi="Consolas"/>
            <w:color w:val="000000"/>
            <w:sz w:val="18"/>
            <w:szCs w:val="18"/>
            <w:bdr w:val="none" w:sz="0" w:space="0" w:color="auto" w:frame="1"/>
            <w:rPrChange w:id="1322"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&amp;&amp; driver[currentTime] &lt; p[startTime] + p[timeLimit])</w:delText>
        </w:r>
      </w:del>
    </w:p>
    <w:p w14:paraId="0CB4FA78" w14:textId="53C0517E"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323" w:author="João Lourenço Teixeira Vieira" w:date="2018-05-19T04:09:00Z"/>
          <w:rFonts w:ascii="Consolas" w:eastAsia="Times New Roman" w:hAnsi="Consolas"/>
          <w:color w:val="5C5C5C"/>
          <w:sz w:val="18"/>
          <w:szCs w:val="18"/>
          <w:rPrChange w:id="1324" w:author="João Lourenço Teixeira Vieira" w:date="2018-05-19T04:09:00Z">
            <w:rPr>
              <w:del w:id="1325" w:author="João Lourenço Teixeira Vieira" w:date="2018-05-19T04:09:00Z"/>
              <w:rFonts w:ascii="Consolas" w:eastAsia="Times New Roman" w:hAnsi="Consolas"/>
              <w:color w:val="5C5C5C"/>
              <w:sz w:val="18"/>
              <w:szCs w:val="18"/>
              <w:lang w:val="en-US"/>
            </w:rPr>
          </w:rPrChange>
        </w:rPr>
      </w:pPr>
      <w:del w:id="1326" w:author="João Lourenço Teixeira Vieira" w:date="2018-05-19T04:09:00Z">
        <w:r w:rsidRPr="00455155" w:rsidDel="00455155">
          <w:rPr>
            <w:rFonts w:ascii="Consolas" w:eastAsia="Times New Roman" w:hAnsi="Consolas"/>
            <w:color w:val="000000"/>
            <w:sz w:val="18"/>
            <w:szCs w:val="18"/>
            <w:bdr w:val="none" w:sz="0" w:space="0" w:color="auto" w:frame="1"/>
            <w:rPrChange w:id="1327"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15F99740" w14:textId="06680570"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28" w:author="João Lourenço Teixeira Vieira" w:date="2018-05-19T04:09:00Z"/>
          <w:rFonts w:ascii="Consolas" w:eastAsia="Times New Roman" w:hAnsi="Consolas"/>
          <w:color w:val="5C5C5C"/>
          <w:sz w:val="18"/>
          <w:szCs w:val="18"/>
          <w:rPrChange w:id="1329" w:author="João Lourenço Teixeira Vieira" w:date="2018-05-19T04:09:00Z">
            <w:rPr>
              <w:del w:id="1330" w:author="João Lourenço Teixeira Vieira" w:date="2018-05-19T04:09:00Z"/>
              <w:rFonts w:ascii="Consolas" w:eastAsia="Times New Roman" w:hAnsi="Consolas"/>
              <w:color w:val="5C5C5C"/>
              <w:sz w:val="18"/>
              <w:szCs w:val="18"/>
              <w:lang w:val="en-US"/>
            </w:rPr>
          </w:rPrChange>
        </w:rPr>
      </w:pPr>
      <w:del w:id="1331" w:author="João Lourenço Teixeira Vieira" w:date="2018-05-19T04:09:00Z">
        <w:r w:rsidRPr="00455155" w:rsidDel="00455155">
          <w:rPr>
            <w:rFonts w:ascii="Consolas" w:eastAsia="Times New Roman" w:hAnsi="Consolas"/>
            <w:color w:val="000000"/>
            <w:sz w:val="18"/>
            <w:szCs w:val="18"/>
            <w:bdr w:val="none" w:sz="0" w:space="0" w:color="auto" w:frame="1"/>
            <w:rPrChange w:id="1332"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w:delText>
        </w:r>
        <w:r w:rsidRPr="00455155" w:rsidDel="00455155">
          <w:rPr>
            <w:rStyle w:val="keyword2"/>
            <w:rFonts w:ascii="Consolas" w:eastAsia="Times New Roman" w:hAnsi="Consolas"/>
            <w:sz w:val="18"/>
            <w:szCs w:val="18"/>
            <w:rPrChange w:id="1333" w:author="João Lourenço Teixeira Vieira" w:date="2018-05-19T04:09:00Z">
              <w:rPr>
                <w:rStyle w:val="keyword2"/>
                <w:rFonts w:ascii="Consolas" w:eastAsia="Times New Roman" w:hAnsi="Consolas"/>
                <w:sz w:val="18"/>
                <w:szCs w:val="18"/>
                <w:lang w:val="en-US"/>
              </w:rPr>
            </w:rPrChange>
          </w:rPr>
          <w:delText>if</w:delText>
        </w:r>
        <w:r w:rsidRPr="00455155" w:rsidDel="00455155">
          <w:rPr>
            <w:rFonts w:ascii="Consolas" w:eastAsia="Times New Roman" w:hAnsi="Consolas"/>
            <w:color w:val="000000"/>
            <w:sz w:val="18"/>
            <w:szCs w:val="18"/>
            <w:bdr w:val="none" w:sz="0" w:space="0" w:color="auto" w:frame="1"/>
            <w:rPrChange w:id="1334" w:author="João Lourenço Teixeira Vieira" w:date="2018-05-19T04:09:00Z">
              <w:rPr>
                <w:rFonts w:ascii="Consolas" w:eastAsia="Times New Roman" w:hAnsi="Consolas"/>
                <w:color w:val="000000"/>
                <w:sz w:val="18"/>
                <w:szCs w:val="18"/>
                <w:bdr w:val="none" w:sz="0" w:space="0" w:color="auto" w:frame="1"/>
                <w:lang w:val="en-US"/>
              </w:rPr>
            </w:rPrChange>
          </w:rPr>
          <w:delText> (!p[picked])  </w:delText>
        </w:r>
      </w:del>
    </w:p>
    <w:p w14:paraId="232C3AEF" w14:textId="613B10B3"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35" w:author="João Lourenço Teixeira Vieira" w:date="2018-05-19T04:09:00Z"/>
          <w:rFonts w:ascii="Consolas" w:eastAsia="Times New Roman" w:hAnsi="Consolas"/>
          <w:color w:val="5C5C5C"/>
          <w:sz w:val="18"/>
          <w:szCs w:val="18"/>
          <w:rPrChange w:id="1336" w:author="João Lourenço Teixeira Vieira" w:date="2018-05-19T04:09:00Z">
            <w:rPr>
              <w:del w:id="1337" w:author="João Lourenço Teixeira Vieira" w:date="2018-05-19T04:09:00Z"/>
              <w:rFonts w:ascii="Consolas" w:eastAsia="Times New Roman" w:hAnsi="Consolas"/>
              <w:color w:val="5C5C5C"/>
              <w:sz w:val="18"/>
              <w:szCs w:val="18"/>
              <w:lang w:val="en-US"/>
            </w:rPr>
          </w:rPrChange>
        </w:rPr>
      </w:pPr>
      <w:del w:id="1338" w:author="João Lourenço Teixeira Vieira" w:date="2018-05-19T04:09:00Z">
        <w:r w:rsidRPr="00455155" w:rsidDel="00455155">
          <w:rPr>
            <w:rFonts w:ascii="Consolas" w:eastAsia="Times New Roman" w:hAnsi="Consolas"/>
            <w:color w:val="000000"/>
            <w:sz w:val="18"/>
            <w:szCs w:val="18"/>
            <w:bdr w:val="none" w:sz="0" w:space="0" w:color="auto" w:frame="1"/>
            <w:rPrChange w:id="1339" w:author="João Lourenço Teixeira Vieira" w:date="2018-05-19T04:09:00Z">
              <w:rPr>
                <w:rFonts w:ascii="Consolas" w:eastAsia="Times New Roman" w:hAnsi="Consolas"/>
                <w:color w:val="000000"/>
                <w:sz w:val="18"/>
                <w:szCs w:val="18"/>
                <w:bdr w:val="none" w:sz="0" w:space="0" w:color="auto" w:frame="1"/>
                <w:lang w:val="en-US"/>
              </w:rPr>
            </w:rPrChange>
          </w:rPr>
          <w:delText>          lastAlreadyPicked &lt;-lastAlreadyPicked + p[numberPassengers]    </w:delText>
        </w:r>
      </w:del>
    </w:p>
    <w:p w14:paraId="72DD9DA4" w14:textId="3F99B373"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40" w:author="João Lourenço Teixeira Vieira" w:date="2018-05-19T04:09:00Z"/>
          <w:rFonts w:ascii="Consolas" w:eastAsia="Times New Roman" w:hAnsi="Consolas"/>
          <w:color w:val="5C5C5C"/>
          <w:sz w:val="18"/>
          <w:szCs w:val="18"/>
          <w:rPrChange w:id="1341" w:author="João Lourenço Teixeira Vieira" w:date="2018-05-19T04:09:00Z">
            <w:rPr>
              <w:del w:id="1342" w:author="João Lourenço Teixeira Vieira" w:date="2018-05-19T04:09:00Z"/>
              <w:rFonts w:ascii="Consolas" w:eastAsia="Times New Roman" w:hAnsi="Consolas"/>
              <w:color w:val="5C5C5C"/>
              <w:sz w:val="18"/>
              <w:szCs w:val="18"/>
              <w:lang w:val="en-US"/>
            </w:rPr>
          </w:rPrChange>
        </w:rPr>
      </w:pPr>
      <w:del w:id="1343" w:author="João Lourenço Teixeira Vieira" w:date="2018-05-19T04:09:00Z">
        <w:r w:rsidRPr="00455155" w:rsidDel="00455155">
          <w:rPr>
            <w:rFonts w:ascii="Consolas" w:eastAsia="Times New Roman" w:hAnsi="Consolas"/>
            <w:color w:val="000000"/>
            <w:sz w:val="18"/>
            <w:szCs w:val="18"/>
            <w:bdr w:val="none" w:sz="0" w:space="0" w:color="auto" w:frame="1"/>
            <w:rPrChange w:id="1344"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3AF58CF9" w14:textId="5AB45160"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45" w:author="João Lourenço Teixeira Vieira" w:date="2018-05-19T04:09:00Z"/>
          <w:rFonts w:ascii="Consolas" w:eastAsia="Times New Roman" w:hAnsi="Consolas"/>
          <w:color w:val="5C5C5C"/>
          <w:sz w:val="18"/>
          <w:szCs w:val="18"/>
          <w:rPrChange w:id="1346" w:author="João Lourenço Teixeira Vieira" w:date="2018-05-19T04:09:00Z">
            <w:rPr>
              <w:del w:id="1347" w:author="João Lourenço Teixeira Vieira" w:date="2018-05-19T04:09:00Z"/>
              <w:rFonts w:ascii="Consolas" w:eastAsia="Times New Roman" w:hAnsi="Consolas"/>
              <w:color w:val="5C5C5C"/>
              <w:sz w:val="18"/>
              <w:szCs w:val="18"/>
              <w:lang w:val="en-US"/>
            </w:rPr>
          </w:rPrChange>
        </w:rPr>
      </w:pPr>
      <w:del w:id="1348" w:author="João Lourenço Teixeira Vieira" w:date="2018-05-19T04:09:00Z">
        <w:r w:rsidRPr="00455155" w:rsidDel="00455155">
          <w:rPr>
            <w:rFonts w:ascii="Consolas" w:eastAsia="Times New Roman" w:hAnsi="Consolas"/>
            <w:color w:val="000000"/>
            <w:sz w:val="18"/>
            <w:szCs w:val="18"/>
            <w:bdr w:val="none" w:sz="0" w:space="0" w:color="auto" w:frame="1"/>
            <w:rPrChange w:id="1349"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numberPassengersPicked &lt;- numberPassengersPicked + p[numberPassengers]</w:delText>
        </w:r>
      </w:del>
    </w:p>
    <w:p w14:paraId="792DF19D" w14:textId="4497EBB0"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50" w:author="João Lourenço Teixeira Vieira" w:date="2018-05-19T04:09:00Z"/>
          <w:rFonts w:ascii="Consolas" w:eastAsia="Times New Roman" w:hAnsi="Consolas"/>
          <w:color w:val="5C5C5C"/>
          <w:sz w:val="18"/>
          <w:szCs w:val="18"/>
          <w:rPrChange w:id="1351" w:author="João Lourenço Teixeira Vieira" w:date="2018-05-19T04:09:00Z">
            <w:rPr>
              <w:del w:id="1352" w:author="João Lourenço Teixeira Vieira" w:date="2018-05-19T04:09:00Z"/>
              <w:rFonts w:ascii="Consolas" w:eastAsia="Times New Roman" w:hAnsi="Consolas"/>
              <w:color w:val="5C5C5C"/>
              <w:sz w:val="18"/>
              <w:szCs w:val="18"/>
              <w:lang w:val="en-US"/>
            </w:rPr>
          </w:rPrChange>
        </w:rPr>
      </w:pPr>
      <w:del w:id="1353" w:author="João Lourenço Teixeira Vieira" w:date="2018-05-19T04:09:00Z">
        <w:r w:rsidRPr="00455155" w:rsidDel="00455155">
          <w:rPr>
            <w:rFonts w:ascii="Consolas" w:eastAsia="Times New Roman" w:hAnsi="Consolas"/>
            <w:color w:val="000000"/>
            <w:sz w:val="18"/>
            <w:szCs w:val="18"/>
            <w:bdr w:val="none" w:sz="0" w:space="0" w:color="auto" w:frame="1"/>
            <w:rPrChange w:id="1354" w:author="João Lourenço Teixeira Vieira" w:date="2018-05-19T04:09:00Z">
              <w:rPr>
                <w:rFonts w:ascii="Consolas" w:eastAsia="Times New Roman" w:hAnsi="Consolas"/>
                <w:color w:val="000000"/>
                <w:sz w:val="18"/>
                <w:szCs w:val="18"/>
                <w:bdr w:val="none" w:sz="0" w:space="0" w:color="auto" w:frame="1"/>
                <w:lang w:val="en-US"/>
              </w:rPr>
            </w:rPrChange>
          </w:rPr>
          <w:delText>        add p to temporaryPassengersPicked   </w:delText>
        </w:r>
      </w:del>
    </w:p>
    <w:p w14:paraId="729B06F9" w14:textId="2419D6CB"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55" w:author="João Lourenço Teixeira Vieira" w:date="2018-05-19T04:09:00Z"/>
          <w:rFonts w:ascii="Consolas" w:eastAsia="Times New Roman" w:hAnsi="Consolas"/>
          <w:color w:val="5C5C5C"/>
          <w:sz w:val="18"/>
          <w:szCs w:val="18"/>
          <w:rPrChange w:id="1356" w:author="João Lourenço Teixeira Vieira" w:date="2018-05-19T04:09:00Z">
            <w:rPr>
              <w:del w:id="1357" w:author="João Lourenço Teixeira Vieira" w:date="2018-05-19T04:09:00Z"/>
              <w:rFonts w:ascii="Consolas" w:eastAsia="Times New Roman" w:hAnsi="Consolas"/>
              <w:color w:val="5C5C5C"/>
              <w:sz w:val="18"/>
              <w:szCs w:val="18"/>
              <w:lang w:val="en-US"/>
            </w:rPr>
          </w:rPrChange>
        </w:rPr>
      </w:pPr>
      <w:del w:id="1358" w:author="João Lourenço Teixeira Vieira" w:date="2018-05-19T04:09:00Z">
        <w:r w:rsidRPr="00455155" w:rsidDel="00455155">
          <w:rPr>
            <w:rFonts w:ascii="Consolas" w:eastAsia="Times New Roman" w:hAnsi="Consolas"/>
            <w:color w:val="000000"/>
            <w:sz w:val="18"/>
            <w:szCs w:val="18"/>
            <w:bdr w:val="none" w:sz="0" w:space="0" w:color="auto" w:frame="1"/>
            <w:rPrChange w:id="1359"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406770DF" w14:textId="799A3798"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60" w:author="João Lourenço Teixeira Vieira" w:date="2018-05-19T04:09:00Z"/>
          <w:rFonts w:ascii="Consolas" w:eastAsia="Times New Roman" w:hAnsi="Consolas"/>
          <w:color w:val="5C5C5C"/>
          <w:sz w:val="18"/>
          <w:szCs w:val="18"/>
          <w:rPrChange w:id="1361" w:author="João Lourenço Teixeira Vieira" w:date="2018-05-19T04:09:00Z">
            <w:rPr>
              <w:del w:id="1362" w:author="João Lourenço Teixeira Vieira" w:date="2018-05-19T04:09:00Z"/>
              <w:rFonts w:ascii="Consolas" w:eastAsia="Times New Roman" w:hAnsi="Consolas"/>
              <w:color w:val="5C5C5C"/>
              <w:sz w:val="18"/>
              <w:szCs w:val="18"/>
              <w:lang w:val="en-US"/>
            </w:rPr>
          </w:rPrChange>
        </w:rPr>
      </w:pPr>
      <w:del w:id="1363" w:author="João Lourenço Teixeira Vieira" w:date="2018-05-19T04:09:00Z">
        <w:r w:rsidRPr="00455155" w:rsidDel="00455155">
          <w:rPr>
            <w:rFonts w:ascii="Consolas" w:eastAsia="Times New Roman" w:hAnsi="Consolas"/>
            <w:color w:val="000000"/>
            <w:sz w:val="18"/>
            <w:szCs w:val="18"/>
            <w:bdr w:val="none" w:sz="0" w:space="0" w:color="auto" w:frame="1"/>
            <w:rPrChange w:id="1364"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alt &lt;- u[distance] + length(u, v) / (pow(numberPassengersPicked, 2) + 1)  </w:delText>
        </w:r>
      </w:del>
    </w:p>
    <w:p w14:paraId="5B6202F0" w14:textId="241CFD92"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65" w:author="João Lourenço Teixeira Vieira" w:date="2018-05-19T04:09:00Z"/>
          <w:rStyle w:val="keyword2"/>
          <w:rFonts w:ascii="Consolas" w:eastAsia="Times New Roman" w:hAnsi="Consolas"/>
          <w:b w:val="0"/>
          <w:bCs w:val="0"/>
          <w:color w:val="5C5C5C"/>
          <w:sz w:val="18"/>
          <w:szCs w:val="18"/>
          <w:rPrChange w:id="1366" w:author="João Lourenço Teixeira Vieira" w:date="2018-05-19T04:09:00Z">
            <w:rPr>
              <w:del w:id="1367" w:author="João Lourenço Teixeira Vieira" w:date="2018-05-19T04:09:00Z"/>
              <w:rStyle w:val="keyword2"/>
              <w:rFonts w:ascii="Consolas" w:eastAsia="Times New Roman" w:hAnsi="Consolas"/>
              <w:b w:val="0"/>
              <w:bCs w:val="0"/>
              <w:color w:val="5C5C5C"/>
              <w:sz w:val="18"/>
              <w:szCs w:val="18"/>
              <w:lang w:val="en-US"/>
            </w:rPr>
          </w:rPrChange>
        </w:rPr>
      </w:pPr>
      <w:del w:id="1368" w:author="João Lourenço Teixeira Vieira" w:date="2018-05-19T04:09:00Z">
        <w:r w:rsidRPr="00455155" w:rsidDel="00455155">
          <w:rPr>
            <w:rFonts w:ascii="Consolas" w:eastAsia="Times New Roman" w:hAnsi="Consolas"/>
            <w:color w:val="000000"/>
            <w:sz w:val="18"/>
            <w:szCs w:val="18"/>
            <w:bdr w:val="none" w:sz="0" w:space="0" w:color="auto" w:frame="1"/>
            <w:rPrChange w:id="1369" w:author="João Lourenço Teixeira Vieira" w:date="2018-05-19T04:09:00Z">
              <w:rPr>
                <w:rFonts w:ascii="Consolas" w:eastAsia="Times New Roman" w:hAnsi="Consolas"/>
                <w:color w:val="000000"/>
                <w:sz w:val="18"/>
                <w:szCs w:val="18"/>
                <w:bdr w:val="none" w:sz="0" w:space="0" w:color="auto" w:frame="1"/>
                <w:lang w:val="en-US"/>
              </w:rPr>
            </w:rPrChange>
          </w:rPr>
          <w:delText>      time &lt;- u[time] + length(u, v)  </w:delText>
        </w:r>
      </w:del>
    </w:p>
    <w:p w14:paraId="5A17888D" w14:textId="073889BB" w:rsidR="002A1624" w:rsidRPr="00455155" w:rsidDel="00455155" w:rsidRDefault="002A1624" w:rsidP="002A1624">
      <w:pPr>
        <w:numPr>
          <w:ilvl w:val="0"/>
          <w:numId w:val="11"/>
        </w:numPr>
        <w:pBdr>
          <w:left w:val="single" w:sz="18" w:space="0" w:color="6CE26C"/>
        </w:pBdr>
        <w:shd w:val="clear" w:color="auto" w:fill="F8F8F8"/>
        <w:spacing w:after="0" w:line="210" w:lineRule="atLeast"/>
        <w:ind w:left="0"/>
        <w:rPr>
          <w:del w:id="1370" w:author="João Lourenço Teixeira Vieira" w:date="2018-05-19T04:09:00Z"/>
          <w:rStyle w:val="keyword2"/>
          <w:rFonts w:ascii="Consolas" w:eastAsia="Times New Roman" w:hAnsi="Consolas"/>
          <w:b w:val="0"/>
          <w:bCs w:val="0"/>
          <w:color w:val="5C5C5C"/>
          <w:sz w:val="18"/>
          <w:szCs w:val="18"/>
          <w:bdr w:val="none" w:sz="0" w:space="0" w:color="auto"/>
          <w:rPrChange w:id="1371" w:author="João Lourenço Teixeira Vieira" w:date="2018-05-19T04:09:00Z">
            <w:rPr>
              <w:del w:id="1372" w:author="João Lourenço Teixeira Vieira" w:date="2018-05-19T04:09:00Z"/>
              <w:rStyle w:val="keyword2"/>
              <w:rFonts w:ascii="Consolas" w:eastAsia="Times New Roman" w:hAnsi="Consolas"/>
              <w:b w:val="0"/>
              <w:bCs w:val="0"/>
              <w:color w:val="5C5C5C"/>
              <w:sz w:val="18"/>
              <w:szCs w:val="18"/>
              <w:bdr w:val="none" w:sz="0" w:space="0" w:color="auto"/>
              <w:lang w:val="en-US"/>
            </w:rPr>
          </w:rPrChange>
        </w:rPr>
      </w:pPr>
    </w:p>
    <w:p w14:paraId="53DE817B" w14:textId="59B9E03A"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73" w:author="João Lourenço Teixeira Vieira" w:date="2018-05-19T04:09:00Z"/>
          <w:rFonts w:ascii="Consolas" w:eastAsia="Times New Roman" w:hAnsi="Consolas"/>
          <w:color w:val="5C5C5C"/>
          <w:sz w:val="18"/>
          <w:szCs w:val="18"/>
          <w:rPrChange w:id="1374" w:author="João Lourenço Teixeira Vieira" w:date="2018-05-19T04:09:00Z">
            <w:rPr>
              <w:del w:id="1375" w:author="João Lourenço Teixeira Vieira" w:date="2018-05-19T04:09:00Z"/>
              <w:rFonts w:ascii="Consolas" w:eastAsia="Times New Roman" w:hAnsi="Consolas"/>
              <w:color w:val="5C5C5C"/>
              <w:sz w:val="18"/>
              <w:szCs w:val="18"/>
              <w:lang w:val="en-US"/>
            </w:rPr>
          </w:rPrChange>
        </w:rPr>
      </w:pPr>
      <w:del w:id="1376" w:author="João Lourenço Teixeira Vieira" w:date="2018-05-19T04:09:00Z">
        <w:r w:rsidRPr="00455155" w:rsidDel="00455155">
          <w:rPr>
            <w:rStyle w:val="keyword2"/>
            <w:rFonts w:ascii="Consolas" w:eastAsia="Times New Roman" w:hAnsi="Consolas"/>
            <w:sz w:val="18"/>
            <w:szCs w:val="18"/>
            <w:rPrChange w:id="1377" w:author="João Lourenço Teixeira Vieira" w:date="2018-05-19T04:09:00Z">
              <w:rPr>
                <w:rStyle w:val="keyword2"/>
                <w:rFonts w:ascii="Consolas" w:eastAsia="Times New Roman" w:hAnsi="Consolas"/>
                <w:sz w:val="18"/>
                <w:szCs w:val="18"/>
                <w:lang w:val="en-US"/>
              </w:rPr>
            </w:rPrChange>
          </w:rPr>
          <w:delText xml:space="preserve">    if</w:delText>
        </w:r>
        <w:r w:rsidRPr="00455155" w:rsidDel="00455155">
          <w:rPr>
            <w:rFonts w:ascii="Consolas" w:eastAsia="Times New Roman" w:hAnsi="Consolas"/>
            <w:color w:val="000000"/>
            <w:sz w:val="18"/>
            <w:szCs w:val="18"/>
            <w:bdr w:val="none" w:sz="0" w:space="0" w:color="auto" w:frame="1"/>
            <w:rPrChange w:id="1378" w:author="João Lourenço Teixeira Vieira" w:date="2018-05-19T04:09:00Z">
              <w:rPr>
                <w:rFonts w:ascii="Consolas" w:eastAsia="Times New Roman" w:hAnsi="Consolas"/>
                <w:color w:val="000000"/>
                <w:sz w:val="18"/>
                <w:szCs w:val="18"/>
                <w:bdr w:val="none" w:sz="0" w:space="0" w:color="auto" w:frame="1"/>
                <w:lang w:val="en-US"/>
              </w:rPr>
            </w:rPrChange>
          </w:rPr>
          <w:delText> (lastAlreadyPicked &lt;= driver[capacity] &amp;&amp; time &lt;= driver[timeLimit]</w:delText>
        </w:r>
      </w:del>
    </w:p>
    <w:p w14:paraId="1A1A39FB" w14:textId="75A9B1F4"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79" w:author="João Lourenço Teixeira Vieira" w:date="2018-05-19T04:09:00Z"/>
          <w:rFonts w:ascii="Consolas" w:eastAsia="Times New Roman" w:hAnsi="Consolas"/>
          <w:color w:val="5C5C5C"/>
          <w:sz w:val="18"/>
          <w:szCs w:val="18"/>
          <w:rPrChange w:id="1380" w:author="João Lourenço Teixeira Vieira" w:date="2018-05-19T04:09:00Z">
            <w:rPr>
              <w:del w:id="1381" w:author="João Lourenço Teixeira Vieira" w:date="2018-05-19T04:09:00Z"/>
              <w:rFonts w:ascii="Consolas" w:eastAsia="Times New Roman" w:hAnsi="Consolas"/>
              <w:color w:val="5C5C5C"/>
              <w:sz w:val="18"/>
              <w:szCs w:val="18"/>
              <w:lang w:val="en-US"/>
            </w:rPr>
          </w:rPrChange>
        </w:rPr>
      </w:pPr>
      <w:del w:id="1382" w:author="João Lourenço Teixeira Vieira" w:date="2018-05-19T04:09:00Z">
        <w:r w:rsidRPr="00455155" w:rsidDel="00455155">
          <w:rPr>
            <w:rFonts w:ascii="Consolas" w:eastAsia="Times New Roman" w:hAnsi="Consolas"/>
            <w:color w:val="000000"/>
            <w:sz w:val="18"/>
            <w:szCs w:val="18"/>
            <w:bdr w:val="none" w:sz="0" w:space="0" w:color="auto" w:frame="1"/>
            <w:rPrChange w:id="1383"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&amp;&amp; alt &lt; v[distance])</w:delText>
        </w:r>
      </w:del>
    </w:p>
    <w:p w14:paraId="7B2F140B" w14:textId="11494FB4"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84" w:author="João Lourenço Teixeira Vieira" w:date="2018-05-19T04:09:00Z"/>
          <w:rFonts w:ascii="Consolas" w:eastAsia="Times New Roman" w:hAnsi="Consolas"/>
          <w:color w:val="5C5C5C"/>
          <w:sz w:val="18"/>
          <w:szCs w:val="18"/>
          <w:rPrChange w:id="1385" w:author="João Lourenço Teixeira Vieira" w:date="2018-05-19T04:09:00Z">
            <w:rPr>
              <w:del w:id="1386" w:author="João Lourenço Teixeira Vieira" w:date="2018-05-19T04:09:00Z"/>
              <w:rFonts w:ascii="Consolas" w:eastAsia="Times New Roman" w:hAnsi="Consolas"/>
              <w:color w:val="5C5C5C"/>
              <w:sz w:val="18"/>
              <w:szCs w:val="18"/>
              <w:lang w:val="en-US"/>
            </w:rPr>
          </w:rPrChange>
        </w:rPr>
      </w:pPr>
      <w:del w:id="1387" w:author="João Lourenço Teixeira Vieira" w:date="2018-05-19T04:09:00Z">
        <w:r w:rsidRPr="00455155" w:rsidDel="00455155">
          <w:rPr>
            <w:rFonts w:ascii="Consolas" w:eastAsia="Times New Roman" w:hAnsi="Consolas"/>
            <w:color w:val="000000"/>
            <w:sz w:val="18"/>
            <w:szCs w:val="18"/>
            <w:bdr w:val="none" w:sz="0" w:space="0" w:color="auto" w:frame="1"/>
            <w:rPrChange w:id="1388" w:author="João Lourenço Teixeira Vieira" w:date="2018-05-19T04:09:00Z">
              <w:rPr>
                <w:rFonts w:ascii="Consolas" w:eastAsia="Times New Roman" w:hAnsi="Consolas"/>
                <w:color w:val="000000"/>
                <w:sz w:val="18"/>
                <w:szCs w:val="18"/>
                <w:bdr w:val="none" w:sz="0" w:space="0" w:color="auto" w:frame="1"/>
                <w:lang w:val="en-US"/>
              </w:rPr>
            </w:rPrChange>
          </w:rPr>
          <w:delText>      v[distance] &lt;- alt     </w:delText>
        </w:r>
      </w:del>
    </w:p>
    <w:p w14:paraId="5820DD3C" w14:textId="7FD92F9E"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89" w:author="João Lourenço Teixeira Vieira" w:date="2018-05-19T04:09:00Z"/>
          <w:rFonts w:ascii="Consolas" w:eastAsia="Times New Roman" w:hAnsi="Consolas"/>
          <w:color w:val="5C5C5C"/>
          <w:sz w:val="18"/>
          <w:szCs w:val="18"/>
          <w:rPrChange w:id="1390" w:author="João Lourenço Teixeira Vieira" w:date="2018-05-19T04:09:00Z">
            <w:rPr>
              <w:del w:id="1391" w:author="João Lourenço Teixeira Vieira" w:date="2018-05-19T04:09:00Z"/>
              <w:rFonts w:ascii="Consolas" w:eastAsia="Times New Roman" w:hAnsi="Consolas"/>
              <w:color w:val="5C5C5C"/>
              <w:sz w:val="18"/>
              <w:szCs w:val="18"/>
              <w:lang w:val="en-US"/>
            </w:rPr>
          </w:rPrChange>
        </w:rPr>
      </w:pPr>
      <w:del w:id="1392" w:author="João Lourenço Teixeira Vieira" w:date="2018-05-19T04:09:00Z">
        <w:r w:rsidRPr="00455155" w:rsidDel="00455155">
          <w:rPr>
            <w:rFonts w:ascii="Consolas" w:eastAsia="Times New Roman" w:hAnsi="Consolas"/>
            <w:color w:val="000000"/>
            <w:sz w:val="18"/>
            <w:szCs w:val="18"/>
            <w:bdr w:val="none" w:sz="0" w:space="0" w:color="auto" w:frame="1"/>
            <w:rPrChange w:id="1393" w:author="João Lourenço Teixeira Vieira" w:date="2018-05-19T04:09:00Z">
              <w:rPr>
                <w:rFonts w:ascii="Consolas" w:eastAsia="Times New Roman" w:hAnsi="Consolas"/>
                <w:color w:val="000000"/>
                <w:sz w:val="18"/>
                <w:szCs w:val="18"/>
                <w:bdr w:val="none" w:sz="0" w:space="0" w:color="auto" w:frame="1"/>
                <w:lang w:val="en-US"/>
              </w:rPr>
            </w:rPrChange>
          </w:rPr>
          <w:delText>      v[time] &lt;- time</w:delText>
        </w:r>
      </w:del>
    </w:p>
    <w:p w14:paraId="7FD42EB8" w14:textId="32F90A25"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94" w:author="João Lourenço Teixeira Vieira" w:date="2018-05-19T04:09:00Z"/>
          <w:rFonts w:ascii="Consolas" w:eastAsia="Times New Roman" w:hAnsi="Consolas"/>
          <w:color w:val="5C5C5C"/>
          <w:sz w:val="18"/>
          <w:szCs w:val="18"/>
          <w:rPrChange w:id="1395" w:author="João Lourenço Teixeira Vieira" w:date="2018-05-19T04:09:00Z">
            <w:rPr>
              <w:del w:id="1396" w:author="João Lourenço Teixeira Vieira" w:date="2018-05-19T04:09:00Z"/>
              <w:rFonts w:ascii="Consolas" w:eastAsia="Times New Roman" w:hAnsi="Consolas"/>
              <w:color w:val="5C5C5C"/>
              <w:sz w:val="18"/>
              <w:szCs w:val="18"/>
              <w:lang w:val="en-US"/>
            </w:rPr>
          </w:rPrChange>
        </w:rPr>
      </w:pPr>
      <w:del w:id="1397" w:author="João Lourenço Teixeira Vieira" w:date="2018-05-19T04:09:00Z">
        <w:r w:rsidRPr="00455155" w:rsidDel="00455155">
          <w:rPr>
            <w:rFonts w:ascii="Consolas" w:eastAsia="Times New Roman" w:hAnsi="Consolas"/>
            <w:color w:val="000000"/>
            <w:sz w:val="18"/>
            <w:szCs w:val="18"/>
            <w:bdr w:val="none" w:sz="0" w:space="0" w:color="auto" w:frame="1"/>
            <w:rPrChange w:id="1398" w:author="João Lourenço Teixeira Vieira" w:date="2018-05-19T04:09:00Z">
              <w:rPr>
                <w:rFonts w:ascii="Consolas" w:eastAsia="Times New Roman" w:hAnsi="Consolas"/>
                <w:color w:val="000000"/>
                <w:sz w:val="18"/>
                <w:szCs w:val="18"/>
                <w:bdr w:val="none" w:sz="0" w:space="0" w:color="auto" w:frame="1"/>
                <w:lang w:val="en-US"/>
              </w:rPr>
            </w:rPrChange>
          </w:rPr>
          <w:delText>      v[previous] &lt;- u</w:delText>
        </w:r>
      </w:del>
    </w:p>
    <w:p w14:paraId="0A114694" w14:textId="023C5784"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399" w:author="João Lourenço Teixeira Vieira" w:date="2018-05-19T04:09:00Z"/>
          <w:rFonts w:ascii="Consolas" w:eastAsia="Times New Roman" w:hAnsi="Consolas"/>
          <w:color w:val="5C5C5C"/>
          <w:sz w:val="18"/>
          <w:szCs w:val="18"/>
          <w:rPrChange w:id="1400" w:author="João Lourenço Teixeira Vieira" w:date="2018-05-19T04:09:00Z">
            <w:rPr>
              <w:del w:id="1401" w:author="João Lourenço Teixeira Vieira" w:date="2018-05-19T04:09:00Z"/>
              <w:rFonts w:ascii="Consolas" w:eastAsia="Times New Roman" w:hAnsi="Consolas"/>
              <w:color w:val="5C5C5C"/>
              <w:sz w:val="18"/>
              <w:szCs w:val="18"/>
              <w:lang w:val="en-US"/>
            </w:rPr>
          </w:rPrChange>
        </w:rPr>
      </w:pPr>
      <w:del w:id="1402" w:author="João Lourenço Teixeira Vieira" w:date="2018-05-19T04:09:00Z">
        <w:r w:rsidRPr="00455155" w:rsidDel="00455155">
          <w:rPr>
            <w:rFonts w:ascii="Consolas" w:eastAsia="Times New Roman" w:hAnsi="Consolas"/>
            <w:color w:val="000000"/>
            <w:sz w:val="18"/>
            <w:szCs w:val="18"/>
            <w:bdr w:val="none" w:sz="0" w:space="0" w:color="auto" w:frame="1"/>
            <w:rPrChange w:id="1403" w:author="João Lourenço Teixeira Vieira" w:date="2018-05-19T04:09:00Z">
              <w:rPr>
                <w:rFonts w:ascii="Consolas" w:eastAsia="Times New Roman" w:hAnsi="Consolas"/>
                <w:color w:val="000000"/>
                <w:sz w:val="18"/>
                <w:szCs w:val="18"/>
                <w:bdr w:val="none" w:sz="0" w:space="0" w:color="auto" w:frame="1"/>
                <w:lang w:val="en-US"/>
              </w:rPr>
            </w:rPrChange>
          </w:rPr>
          <w:delText>      v[pickedUp] &lt;- temporaryPassengersPicked        </w:delText>
        </w:r>
      </w:del>
    </w:p>
    <w:p w14:paraId="53CD4773" w14:textId="7DE435D9"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404" w:author="João Lourenço Teixeira Vieira" w:date="2018-05-19T04:09:00Z"/>
          <w:rFonts w:ascii="Consolas" w:eastAsia="Times New Roman" w:hAnsi="Consolas"/>
          <w:color w:val="5C5C5C"/>
          <w:sz w:val="18"/>
          <w:szCs w:val="18"/>
          <w:rPrChange w:id="1405" w:author="João Lourenço Teixeira Vieira" w:date="2018-05-19T04:09:00Z">
            <w:rPr>
              <w:del w:id="1406" w:author="João Lourenço Teixeira Vieira" w:date="2018-05-19T04:09:00Z"/>
              <w:rFonts w:ascii="Consolas" w:eastAsia="Times New Roman" w:hAnsi="Consolas"/>
              <w:color w:val="5C5C5C"/>
              <w:sz w:val="18"/>
              <w:szCs w:val="18"/>
              <w:lang w:val="en-US"/>
            </w:rPr>
          </w:rPrChange>
        </w:rPr>
      </w:pPr>
      <w:del w:id="1407" w:author="João Lourenço Teixeira Vieira" w:date="2018-05-19T04:09:00Z">
        <w:r w:rsidRPr="00455155" w:rsidDel="00455155">
          <w:rPr>
            <w:rFonts w:ascii="Consolas" w:eastAsia="Times New Roman" w:hAnsi="Consolas"/>
            <w:color w:val="000000"/>
            <w:sz w:val="18"/>
            <w:szCs w:val="18"/>
            <w:bdr w:val="none" w:sz="0" w:space="0" w:color="auto" w:frame="1"/>
            <w:rPrChange w:id="1408"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053ADCA6" w14:textId="02D446A9"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409" w:author="João Lourenço Teixeira Vieira" w:date="2018-05-19T04:09:00Z"/>
          <w:rFonts w:ascii="Consolas" w:eastAsia="Times New Roman" w:hAnsi="Consolas"/>
          <w:color w:val="5C5C5C"/>
          <w:sz w:val="18"/>
          <w:szCs w:val="18"/>
          <w:rPrChange w:id="1410" w:author="João Lourenço Teixeira Vieira" w:date="2018-05-19T04:09:00Z">
            <w:rPr>
              <w:del w:id="1411" w:author="João Lourenço Teixeira Vieira" w:date="2018-05-19T04:09:00Z"/>
              <w:rFonts w:ascii="Consolas" w:eastAsia="Times New Roman" w:hAnsi="Consolas"/>
              <w:color w:val="5C5C5C"/>
              <w:sz w:val="18"/>
              <w:szCs w:val="18"/>
              <w:lang w:val="en-US"/>
            </w:rPr>
          </w:rPrChange>
        </w:rPr>
      </w:pPr>
      <w:del w:id="1412" w:author="João Lourenço Teixeira Vieira" w:date="2018-05-19T04:09:00Z">
        <w:r w:rsidRPr="00455155" w:rsidDel="00455155">
          <w:rPr>
            <w:rFonts w:ascii="Consolas" w:eastAsia="Times New Roman" w:hAnsi="Consolas"/>
            <w:color w:val="000000"/>
            <w:sz w:val="18"/>
            <w:szCs w:val="18"/>
            <w:bdr w:val="none" w:sz="0" w:space="0" w:color="auto" w:frame="1"/>
            <w:rPrChange w:id="1413" w:author="João Lourenço Teixeira Vieira" w:date="2018-05-19T04:09:00Z">
              <w:rPr>
                <w:rFonts w:ascii="Consolas" w:eastAsia="Times New Roman" w:hAnsi="Consolas"/>
                <w:color w:val="000000"/>
                <w:sz w:val="18"/>
                <w:szCs w:val="18"/>
                <w:bdr w:val="none" w:sz="0" w:space="0" w:color="auto" w:frame="1"/>
                <w:lang w:val="en-US"/>
              </w:rPr>
            </w:rPrChange>
          </w:rPr>
          <w:delText xml:space="preserve">      Q.decreaseKey(v);                                  </w:delText>
        </w:r>
      </w:del>
    </w:p>
    <w:p w14:paraId="3E2F85ED" w14:textId="1A509AD0"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414" w:author="João Lourenço Teixeira Vieira" w:date="2018-05-19T04:09:00Z"/>
          <w:rFonts w:ascii="Consolas" w:eastAsia="Times New Roman" w:hAnsi="Consolas"/>
          <w:color w:val="5C5C5C"/>
          <w:sz w:val="18"/>
          <w:szCs w:val="18"/>
          <w:rPrChange w:id="1415" w:author="João Lourenço Teixeira Vieira" w:date="2018-05-19T04:09:00Z">
            <w:rPr>
              <w:del w:id="1416" w:author="João Lourenço Teixeira Vieira" w:date="2018-05-19T04:09:00Z"/>
              <w:rFonts w:ascii="Consolas" w:eastAsia="Times New Roman" w:hAnsi="Consolas"/>
              <w:color w:val="5C5C5C"/>
              <w:sz w:val="18"/>
              <w:szCs w:val="18"/>
              <w:lang w:val="en-US"/>
            </w:rPr>
          </w:rPrChange>
        </w:rPr>
      </w:pPr>
      <w:del w:id="1417" w:author="João Lourenço Teixeira Vieira" w:date="2018-05-19T04:09:00Z">
        <w:r w:rsidRPr="00455155" w:rsidDel="00455155">
          <w:rPr>
            <w:rStyle w:val="keyword2"/>
            <w:rFonts w:ascii="Consolas" w:eastAsia="Times New Roman" w:hAnsi="Consolas"/>
            <w:sz w:val="18"/>
            <w:szCs w:val="18"/>
            <w:rPrChange w:id="1418" w:author="João Lourenço Teixeira Vieira" w:date="2018-05-19T04:09:00Z">
              <w:rPr>
                <w:rStyle w:val="keyword2"/>
                <w:rFonts w:ascii="Consolas" w:eastAsia="Times New Roman" w:hAnsi="Consolas"/>
                <w:sz w:val="18"/>
                <w:szCs w:val="18"/>
                <w:lang w:val="en-US"/>
              </w:rPr>
            </w:rPrChange>
          </w:rPr>
          <w:delText xml:space="preserve">      for</w:delText>
        </w:r>
        <w:r w:rsidRPr="00455155" w:rsidDel="00455155">
          <w:rPr>
            <w:rFonts w:ascii="Consolas" w:eastAsia="Times New Roman" w:hAnsi="Consolas"/>
            <w:color w:val="000000"/>
            <w:sz w:val="18"/>
            <w:szCs w:val="18"/>
            <w:bdr w:val="none" w:sz="0" w:space="0" w:color="auto" w:frame="1"/>
            <w:rPrChange w:id="1419" w:author="João Lourenço Teixeira Vieira" w:date="2018-05-19T04:09:00Z">
              <w:rPr>
                <w:rFonts w:ascii="Consolas" w:eastAsia="Times New Roman" w:hAnsi="Consolas"/>
                <w:color w:val="000000"/>
                <w:sz w:val="18"/>
                <w:szCs w:val="18"/>
                <w:bdr w:val="none" w:sz="0" w:space="0" w:color="auto" w:frame="1"/>
                <w:lang w:val="en-US"/>
              </w:rPr>
            </w:rPrChange>
          </w:rPr>
          <w:delText> each Passenger p </w:delText>
        </w:r>
        <w:r w:rsidRPr="00455155" w:rsidDel="00455155">
          <w:rPr>
            <w:rStyle w:val="keyword2"/>
            <w:rFonts w:ascii="Consolas" w:eastAsia="Times New Roman" w:hAnsi="Consolas"/>
            <w:sz w:val="18"/>
            <w:szCs w:val="18"/>
            <w:rPrChange w:id="1420" w:author="João Lourenço Teixeira Vieira" w:date="2018-05-19T04:09:00Z">
              <w:rPr>
                <w:rStyle w:val="keyword2"/>
                <w:rFonts w:ascii="Consolas" w:eastAsia="Times New Roman" w:hAnsi="Consolas"/>
                <w:sz w:val="18"/>
                <w:szCs w:val="18"/>
                <w:lang w:val="en-US"/>
              </w:rPr>
            </w:rPrChange>
          </w:rPr>
          <w:delText>in</w:delText>
        </w:r>
        <w:r w:rsidRPr="00455155" w:rsidDel="00455155">
          <w:rPr>
            <w:rFonts w:ascii="Consolas" w:eastAsia="Times New Roman" w:hAnsi="Consolas"/>
            <w:color w:val="000000"/>
            <w:sz w:val="18"/>
            <w:szCs w:val="18"/>
            <w:bdr w:val="none" w:sz="0" w:space="0" w:color="auto" w:frame="1"/>
            <w:rPrChange w:id="1421" w:author="João Lourenço Teixeira Vieira" w:date="2018-05-19T04:09:00Z">
              <w:rPr>
                <w:rFonts w:ascii="Consolas" w:eastAsia="Times New Roman" w:hAnsi="Consolas"/>
                <w:color w:val="000000"/>
                <w:sz w:val="18"/>
                <w:szCs w:val="18"/>
                <w:bdr w:val="none" w:sz="0" w:space="0" w:color="auto" w:frame="1"/>
                <w:lang w:val="en-US"/>
              </w:rPr>
            </w:rPrChange>
          </w:rPr>
          <w:delText> temporaryPassengersPicked:  </w:delText>
        </w:r>
      </w:del>
    </w:p>
    <w:p w14:paraId="4031A2B9" w14:textId="1040E538"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422" w:author="João Lourenço Teixeira Vieira" w:date="2018-05-19T04:09:00Z"/>
          <w:rFonts w:ascii="Consolas" w:eastAsia="Times New Roman" w:hAnsi="Consolas"/>
          <w:color w:val="5C5C5C"/>
          <w:sz w:val="18"/>
          <w:szCs w:val="18"/>
          <w:rPrChange w:id="1423" w:author="João Lourenço Teixeira Vieira" w:date="2018-05-19T04:09:00Z">
            <w:rPr>
              <w:del w:id="1424" w:author="João Lourenço Teixeira Vieira" w:date="2018-05-19T04:09:00Z"/>
              <w:rFonts w:ascii="Consolas" w:eastAsia="Times New Roman" w:hAnsi="Consolas"/>
              <w:color w:val="5C5C5C"/>
              <w:sz w:val="18"/>
              <w:szCs w:val="18"/>
              <w:lang w:val="en-US"/>
            </w:rPr>
          </w:rPrChange>
        </w:rPr>
      </w:pPr>
      <w:del w:id="1425" w:author="João Lourenço Teixeira Vieira" w:date="2018-05-19T04:09:00Z">
        <w:r w:rsidRPr="00455155" w:rsidDel="00455155">
          <w:rPr>
            <w:rFonts w:ascii="Consolas" w:eastAsia="Times New Roman" w:hAnsi="Consolas"/>
            <w:color w:val="000000"/>
            <w:sz w:val="18"/>
            <w:szCs w:val="18"/>
            <w:bdr w:val="none" w:sz="0" w:space="0" w:color="auto" w:frame="1"/>
            <w:rPrChange w:id="1426" w:author="João Lourenço Teixeira Vieira" w:date="2018-05-19T04:09:00Z">
              <w:rPr>
                <w:rFonts w:ascii="Consolas" w:eastAsia="Times New Roman" w:hAnsi="Consolas"/>
                <w:color w:val="000000"/>
                <w:sz w:val="18"/>
                <w:szCs w:val="18"/>
                <w:bdr w:val="none" w:sz="0" w:space="0" w:color="auto" w:frame="1"/>
                <w:lang w:val="en-US"/>
              </w:rPr>
            </w:rPrChange>
          </w:rPr>
          <w:delText>        p[previousPosition] &lt;- p[position] </w:delText>
        </w:r>
      </w:del>
    </w:p>
    <w:p w14:paraId="4B3C73F0" w14:textId="1B1EE822"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427" w:author="João Lourenço Teixeira Vieira" w:date="2018-05-19T04:09:00Z"/>
          <w:rFonts w:ascii="Consolas" w:eastAsia="Times New Roman" w:hAnsi="Consolas"/>
          <w:color w:val="5C5C5C"/>
          <w:sz w:val="18"/>
          <w:szCs w:val="18"/>
          <w:rPrChange w:id="1428" w:author="João Lourenço Teixeira Vieira" w:date="2018-05-19T04:09:00Z">
            <w:rPr>
              <w:del w:id="1429" w:author="João Lourenço Teixeira Vieira" w:date="2018-05-19T04:09:00Z"/>
              <w:rFonts w:ascii="Consolas" w:eastAsia="Times New Roman" w:hAnsi="Consolas"/>
              <w:color w:val="5C5C5C"/>
              <w:sz w:val="18"/>
              <w:szCs w:val="18"/>
              <w:lang w:val="en-US"/>
            </w:rPr>
          </w:rPrChange>
        </w:rPr>
      </w:pPr>
      <w:del w:id="1430" w:author="João Lourenço Teixeira Vieira" w:date="2018-05-19T04:09:00Z">
        <w:r w:rsidRPr="00455155" w:rsidDel="00455155">
          <w:rPr>
            <w:rFonts w:ascii="Consolas" w:eastAsia="Times New Roman" w:hAnsi="Consolas"/>
            <w:color w:val="000000"/>
            <w:sz w:val="18"/>
            <w:szCs w:val="18"/>
            <w:bdr w:val="none" w:sz="0" w:space="0" w:color="auto" w:frame="1"/>
            <w:rPrChange w:id="1431" w:author="João Lourenço Teixeira Vieira" w:date="2018-05-19T04:09:00Z">
              <w:rPr>
                <w:rFonts w:ascii="Consolas" w:eastAsia="Times New Roman" w:hAnsi="Consolas"/>
                <w:color w:val="000000"/>
                <w:sz w:val="18"/>
                <w:szCs w:val="18"/>
                <w:bdr w:val="none" w:sz="0" w:space="0" w:color="auto" w:frame="1"/>
                <w:lang w:val="en-US"/>
              </w:rPr>
            </w:rPrChange>
          </w:rPr>
          <w:delText>        p[position] &lt;- v</w:delText>
        </w:r>
      </w:del>
    </w:p>
    <w:p w14:paraId="6938AB22" w14:textId="4E0E871D"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432" w:author="João Lourenço Teixeira Vieira" w:date="2018-05-19T04:09:00Z"/>
          <w:rFonts w:ascii="Consolas" w:eastAsia="Times New Roman" w:hAnsi="Consolas"/>
          <w:color w:val="5C5C5C"/>
          <w:sz w:val="18"/>
          <w:szCs w:val="18"/>
          <w:rPrChange w:id="1433" w:author="João Lourenço Teixeira Vieira" w:date="2018-05-19T04:09:00Z">
            <w:rPr>
              <w:del w:id="1434" w:author="João Lourenço Teixeira Vieira" w:date="2018-05-19T04:09:00Z"/>
              <w:rFonts w:ascii="Consolas" w:eastAsia="Times New Roman" w:hAnsi="Consolas"/>
              <w:color w:val="5C5C5C"/>
              <w:sz w:val="18"/>
              <w:szCs w:val="18"/>
              <w:lang w:val="en-US"/>
            </w:rPr>
          </w:rPrChange>
        </w:rPr>
      </w:pPr>
      <w:del w:id="1435" w:author="João Lourenço Teixeira Vieira" w:date="2018-05-19T04:09:00Z">
        <w:r w:rsidRPr="00455155" w:rsidDel="00455155">
          <w:rPr>
            <w:rFonts w:ascii="Consolas" w:eastAsia="Times New Roman" w:hAnsi="Consolas"/>
            <w:color w:val="000000"/>
            <w:sz w:val="18"/>
            <w:szCs w:val="18"/>
            <w:bdr w:val="none" w:sz="0" w:space="0" w:color="auto" w:frame="1"/>
            <w:rPrChange w:id="1436"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3E0A153D" w14:textId="127DD07F"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437" w:author="João Lourenço Teixeira Vieira" w:date="2018-05-19T04:09:00Z"/>
          <w:rFonts w:ascii="Consolas" w:eastAsia="Times New Roman" w:hAnsi="Consolas"/>
          <w:color w:val="5C5C5C"/>
          <w:sz w:val="18"/>
          <w:szCs w:val="18"/>
          <w:rPrChange w:id="1438" w:author="João Lourenço Teixeira Vieira" w:date="2018-05-19T04:09:00Z">
            <w:rPr>
              <w:del w:id="1439" w:author="João Lourenço Teixeira Vieira" w:date="2018-05-19T04:09:00Z"/>
              <w:rFonts w:ascii="Consolas" w:eastAsia="Times New Roman" w:hAnsi="Consolas"/>
              <w:color w:val="5C5C5C"/>
              <w:sz w:val="18"/>
              <w:szCs w:val="18"/>
              <w:lang w:val="en-US"/>
            </w:rPr>
          </w:rPrChange>
        </w:rPr>
      </w:pPr>
      <w:del w:id="1440" w:author="João Lourenço Teixeira Vieira" w:date="2018-05-19T04:09:00Z">
        <w:r w:rsidRPr="00455155" w:rsidDel="00455155">
          <w:rPr>
            <w:rStyle w:val="keyword2"/>
            <w:rFonts w:ascii="Consolas" w:eastAsia="Times New Roman" w:hAnsi="Consolas"/>
            <w:sz w:val="18"/>
            <w:szCs w:val="18"/>
            <w:rPrChange w:id="1441" w:author="João Lourenço Teixeira Vieira" w:date="2018-05-19T04:09:00Z">
              <w:rPr>
                <w:rStyle w:val="keyword2"/>
                <w:rFonts w:ascii="Consolas" w:eastAsia="Times New Roman" w:hAnsi="Consolas"/>
                <w:sz w:val="18"/>
                <w:szCs w:val="18"/>
                <w:lang w:val="en-US"/>
              </w:rPr>
            </w:rPrChange>
          </w:rPr>
          <w:delText xml:space="preserve">      if</w:delText>
        </w:r>
        <w:r w:rsidRPr="00455155" w:rsidDel="00455155">
          <w:rPr>
            <w:rFonts w:ascii="Consolas" w:eastAsia="Times New Roman" w:hAnsi="Consolas"/>
            <w:color w:val="000000"/>
            <w:sz w:val="18"/>
            <w:szCs w:val="18"/>
            <w:bdr w:val="none" w:sz="0" w:space="0" w:color="auto" w:frame="1"/>
            <w:rPrChange w:id="1442" w:author="João Lourenço Teixeira Vieira" w:date="2018-05-19T04:09:00Z">
              <w:rPr>
                <w:rFonts w:ascii="Consolas" w:eastAsia="Times New Roman" w:hAnsi="Consolas"/>
                <w:color w:val="000000"/>
                <w:sz w:val="18"/>
                <w:szCs w:val="18"/>
                <w:bdr w:val="none" w:sz="0" w:space="0" w:color="auto" w:frame="1"/>
                <w:lang w:val="en-US"/>
              </w:rPr>
            </w:rPrChange>
          </w:rPr>
          <w:delText> (m[picked])</w:delText>
        </w:r>
      </w:del>
    </w:p>
    <w:p w14:paraId="23DD8F7E" w14:textId="7453476B" w:rsidR="002A1624" w:rsidRPr="00455155" w:rsidDel="00455155" w:rsidRDefault="002A1624" w:rsidP="03B39210">
      <w:pPr>
        <w:numPr>
          <w:ilvl w:val="0"/>
          <w:numId w:val="11"/>
        </w:numPr>
        <w:pBdr>
          <w:left w:val="single" w:sz="18" w:space="0" w:color="6CE26C"/>
        </w:pBdr>
        <w:shd w:val="clear" w:color="auto" w:fill="F8F8F8"/>
        <w:spacing w:after="0" w:line="210" w:lineRule="atLeast"/>
        <w:ind w:left="0"/>
        <w:rPr>
          <w:del w:id="1443" w:author="João Lourenço Teixeira Vieira" w:date="2018-05-19T04:09:00Z"/>
          <w:rFonts w:ascii="Consolas" w:eastAsia="Times New Roman" w:hAnsi="Consolas"/>
          <w:color w:val="5C5C5C"/>
          <w:sz w:val="18"/>
          <w:szCs w:val="18"/>
          <w:rPrChange w:id="1444" w:author="João Lourenço Teixeira Vieira" w:date="2018-05-19T04:09:00Z">
            <w:rPr>
              <w:del w:id="1445" w:author="João Lourenço Teixeira Vieira" w:date="2018-05-19T04:09:00Z"/>
              <w:rFonts w:ascii="Consolas" w:eastAsia="Times New Roman" w:hAnsi="Consolas"/>
              <w:color w:val="5C5C5C"/>
              <w:sz w:val="18"/>
              <w:szCs w:val="18"/>
              <w:lang w:val="en-US"/>
            </w:rPr>
          </w:rPrChange>
        </w:rPr>
      </w:pPr>
      <w:del w:id="1446" w:author="João Lourenço Teixeira Vieira" w:date="2018-05-19T04:09:00Z">
        <w:r w:rsidRPr="00455155" w:rsidDel="00455155">
          <w:rPr>
            <w:rFonts w:ascii="Consolas" w:eastAsia="Times New Roman" w:hAnsi="Consolas"/>
            <w:color w:val="000000"/>
            <w:sz w:val="18"/>
            <w:szCs w:val="18"/>
            <w:bdr w:val="none" w:sz="0" w:space="0" w:color="auto" w:frame="1"/>
            <w:rPrChange w:id="1447" w:author="João Lourenço Teixeira Vieira" w:date="2018-05-19T04:09:00Z">
              <w:rPr>
                <w:rFonts w:ascii="Consolas" w:eastAsia="Times New Roman" w:hAnsi="Consolas"/>
                <w:color w:val="000000"/>
                <w:sz w:val="18"/>
                <w:szCs w:val="18"/>
                <w:bdr w:val="none" w:sz="0" w:space="0" w:color="auto" w:frame="1"/>
                <w:lang w:val="en-US"/>
              </w:rPr>
            </w:rPrChange>
          </w:rPr>
          <w:delText>        erase p from temporaryPassengersPicked                      </w:delText>
        </w:r>
      </w:del>
    </w:p>
    <w:p w14:paraId="05D68F72" w14:textId="27707154"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448" w:author="João Lourenço Teixeira Vieira" w:date="2018-05-19T04:09:00Z"/>
          <w:rFonts w:ascii="Consolas" w:eastAsia="Times New Roman" w:hAnsi="Consolas"/>
          <w:color w:val="5C5C5C"/>
          <w:sz w:val="18"/>
          <w:szCs w:val="18"/>
          <w:rPrChange w:id="1449" w:author="João Lourenço Teixeira Vieira" w:date="2018-05-19T04:09:00Z">
            <w:rPr>
              <w:del w:id="1450" w:author="João Lourenço Teixeira Vieira" w:date="2018-05-19T04:09:00Z"/>
              <w:rFonts w:ascii="Consolas" w:eastAsia="Times New Roman" w:hAnsi="Consolas"/>
              <w:color w:val="5C5C5C"/>
              <w:sz w:val="18"/>
              <w:szCs w:val="18"/>
              <w:lang w:val="en-US"/>
            </w:rPr>
          </w:rPrChange>
        </w:rPr>
      </w:pPr>
      <w:del w:id="1451" w:author="João Lourenço Teixeira Vieira" w:date="2018-05-19T04:09:00Z">
        <w:r w:rsidRPr="00455155" w:rsidDel="00455155">
          <w:rPr>
            <w:rStyle w:val="keyword2"/>
            <w:rFonts w:ascii="Consolas" w:eastAsia="Times New Roman" w:hAnsi="Consolas"/>
            <w:sz w:val="18"/>
            <w:szCs w:val="18"/>
            <w:rPrChange w:id="1452" w:author="João Lourenço Teixeira Vieira" w:date="2018-05-19T04:09:00Z">
              <w:rPr>
                <w:rStyle w:val="keyword2"/>
                <w:rFonts w:ascii="Consolas" w:eastAsia="Times New Roman" w:hAnsi="Consolas"/>
                <w:sz w:val="18"/>
                <w:szCs w:val="18"/>
                <w:lang w:val="en-US"/>
              </w:rPr>
            </w:rPrChange>
          </w:rPr>
          <w:delText xml:space="preserve">      else</w:delText>
        </w:r>
        <w:r w:rsidRPr="00455155" w:rsidDel="00455155">
          <w:rPr>
            <w:rFonts w:ascii="Consolas" w:eastAsia="Times New Roman" w:hAnsi="Consolas"/>
            <w:color w:val="000000"/>
            <w:sz w:val="18"/>
            <w:szCs w:val="18"/>
            <w:bdr w:val="none" w:sz="0" w:space="0" w:color="auto" w:frame="1"/>
            <w:rPrChange w:id="1453" w:author="João Lourenço Teixeira Vieira" w:date="2018-05-19T04:09:00Z">
              <w:rPr>
                <w:rFonts w:ascii="Consolas" w:eastAsia="Times New Roman" w:hAnsi="Consolas"/>
                <w:color w:val="000000"/>
                <w:sz w:val="18"/>
                <w:szCs w:val="18"/>
                <w:bdr w:val="none" w:sz="0" w:space="0" w:color="auto" w:frame="1"/>
                <w:lang w:val="en-US"/>
              </w:rPr>
            </w:rPrChange>
          </w:rPr>
          <w:delText>   </w:delText>
        </w:r>
      </w:del>
    </w:p>
    <w:p w14:paraId="1349C482" w14:textId="7FE24970" w:rsidR="002A1624" w:rsidRPr="00455155" w:rsidDel="00455155" w:rsidRDefault="002A1624" w:rsidP="03B39210">
      <w:pPr>
        <w:numPr>
          <w:ilvl w:val="0"/>
          <w:numId w:val="11"/>
        </w:numPr>
        <w:pBdr>
          <w:left w:val="single" w:sz="18" w:space="0" w:color="6CE26C"/>
        </w:pBdr>
        <w:shd w:val="clear" w:color="auto" w:fill="FFFFFF" w:themeFill="background1"/>
        <w:spacing w:after="0" w:line="210" w:lineRule="atLeast"/>
        <w:ind w:left="0"/>
        <w:rPr>
          <w:del w:id="1454" w:author="João Lourenço Teixeira Vieira" w:date="2018-05-19T04:09:00Z"/>
          <w:rFonts w:ascii="Consolas" w:eastAsia="Times New Roman" w:hAnsi="Consolas"/>
          <w:color w:val="5C5C5C"/>
          <w:sz w:val="18"/>
          <w:szCs w:val="18"/>
          <w:rPrChange w:id="1455" w:author="João Lourenço Teixeira Vieira" w:date="2018-05-19T04:09:00Z">
            <w:rPr>
              <w:del w:id="1456" w:author="João Lourenço Teixeira Vieira" w:date="2018-05-19T04:09:00Z"/>
              <w:rFonts w:ascii="Consolas" w:eastAsia="Times New Roman" w:hAnsi="Consolas"/>
              <w:color w:val="5C5C5C"/>
              <w:sz w:val="18"/>
              <w:szCs w:val="18"/>
              <w:lang w:val="en-US"/>
            </w:rPr>
          </w:rPrChange>
        </w:rPr>
      </w:pPr>
      <w:del w:id="1457" w:author="João Lourenço Teixeira Vieira" w:date="2018-05-19T04:09:00Z">
        <w:r w:rsidRPr="00455155" w:rsidDel="00455155">
          <w:rPr>
            <w:rFonts w:ascii="Consolas" w:eastAsia="Times New Roman" w:hAnsi="Consolas"/>
            <w:color w:val="000000"/>
            <w:sz w:val="18"/>
            <w:szCs w:val="18"/>
            <w:bdr w:val="none" w:sz="0" w:space="0" w:color="auto" w:frame="1"/>
            <w:rPrChange w:id="1458" w:author="João Lourenço Teixeira Vieira" w:date="2018-05-19T04:09:00Z">
              <w:rPr>
                <w:rFonts w:ascii="Consolas" w:eastAsia="Times New Roman" w:hAnsi="Consolas"/>
                <w:color w:val="000000"/>
                <w:sz w:val="18"/>
                <w:szCs w:val="18"/>
                <w:bdr w:val="none" w:sz="0" w:space="0" w:color="auto" w:frame="1"/>
                <w:lang w:val="en-US"/>
              </w:rPr>
            </w:rPrChange>
          </w:rPr>
          <w:delText>        m[picked] &lt;- TRUE             </w:delText>
        </w:r>
      </w:del>
    </w:p>
    <w:p w14:paraId="10047CA1" w14:textId="51F5E1EB" w:rsidR="002A1624" w:rsidRPr="00455155" w:rsidRDefault="002A1624" w:rsidP="03B39210">
      <w:pPr>
        <w:numPr>
          <w:ilvl w:val="0"/>
          <w:numId w:val="11"/>
        </w:numPr>
        <w:pBdr>
          <w:left w:val="single" w:sz="18" w:space="0" w:color="6CE26C"/>
        </w:pBdr>
        <w:shd w:val="clear" w:color="auto" w:fill="FFFFFF" w:themeFill="background1"/>
        <w:spacing w:after="0" w:line="210" w:lineRule="atLeast"/>
        <w:ind w:left="0"/>
        <w:rPr>
          <w:rFonts w:ascii="Consolas" w:eastAsia="Times New Roman" w:hAnsi="Consolas"/>
          <w:color w:val="5C5C5C"/>
          <w:sz w:val="18"/>
          <w:szCs w:val="18"/>
          <w:rPrChange w:id="1459" w:author="João Lourenço Teixeira Vieira" w:date="2018-05-19T04:09:00Z">
            <w:rPr>
              <w:rFonts w:ascii="Consolas" w:eastAsia="Times New Roman" w:hAnsi="Consolas"/>
              <w:color w:val="5C5C5C"/>
              <w:sz w:val="18"/>
              <w:szCs w:val="18"/>
              <w:lang w:val="en-US"/>
            </w:rPr>
          </w:rPrChange>
        </w:rPr>
      </w:pPr>
      <w:del w:id="1460" w:author="João Lourenço Teixeira Vieira" w:date="2018-05-19T04:09:00Z">
        <w:r w:rsidRPr="00455155" w:rsidDel="00455155">
          <w:rPr>
            <w:rFonts w:ascii="Consolas" w:eastAsia="Times New Roman" w:hAnsi="Consolas"/>
            <w:color w:val="000000"/>
            <w:sz w:val="18"/>
            <w:szCs w:val="18"/>
            <w:bdr w:val="none" w:sz="0" w:space="0" w:color="auto" w:frame="1"/>
            <w:rPrChange w:id="1461" w:author="João Lourenço Teixeira Vieira" w:date="2018-05-19T04:09:00Z">
              <w:rPr>
                <w:rFonts w:ascii="Consolas" w:eastAsia="Times New Roman" w:hAnsi="Consolas"/>
                <w:color w:val="000000"/>
                <w:sz w:val="18"/>
                <w:szCs w:val="18"/>
                <w:bdr w:val="none" w:sz="0" w:space="0" w:color="auto" w:frame="1"/>
                <w:lang w:val="en-US"/>
              </w:rPr>
            </w:rPrChange>
          </w:rPr>
          <w:delText>    add temporaryPassengersPicked to driver[passengersPickedAt]                                  </w:delText>
        </w:r>
      </w:del>
    </w:p>
    <w:p w14:paraId="172DF852" w14:textId="77777777" w:rsidR="002A1624" w:rsidRPr="00455155" w:rsidRDefault="002A1624" w:rsidP="002A1624">
      <w:pPr>
        <w:rPr>
          <w:rPrChange w:id="1462" w:author="João Lourenço Teixeira Vieira" w:date="2018-05-19T04:09:00Z">
            <w:rPr>
              <w:lang w:val="en-US"/>
            </w:rPr>
          </w:rPrChange>
        </w:rPr>
      </w:pPr>
    </w:p>
    <w:p w14:paraId="599C0E5F" w14:textId="77777777" w:rsidR="002A1624" w:rsidRPr="00455155" w:rsidRDefault="002A1624" w:rsidP="00FF0490">
      <w:pPr>
        <w:rPr>
          <w:rPrChange w:id="1463" w:author="João Lourenço Teixeira Vieira" w:date="2018-05-19T04:09:00Z">
            <w:rPr>
              <w:lang w:val="en-US"/>
            </w:rPr>
          </w:rPrChange>
        </w:rPr>
      </w:pPr>
    </w:p>
    <w:sectPr w:rsidR="002A1624" w:rsidRPr="00455155" w:rsidSect="006F4EFB">
      <w:headerReference w:type="default"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74CAC" w14:textId="77777777" w:rsidR="00DE06BB" w:rsidRDefault="00DE06BB" w:rsidP="00303623">
      <w:pPr>
        <w:spacing w:after="0" w:line="240" w:lineRule="auto"/>
      </w:pPr>
      <w:r>
        <w:separator/>
      </w:r>
    </w:p>
  </w:endnote>
  <w:endnote w:type="continuationSeparator" w:id="0">
    <w:p w14:paraId="3D5A5AB0" w14:textId="77777777" w:rsidR="00DE06BB" w:rsidRDefault="00DE06BB" w:rsidP="00303623">
      <w:pPr>
        <w:spacing w:after="0" w:line="240" w:lineRule="auto"/>
      </w:pPr>
      <w:r>
        <w:continuationSeparator/>
      </w:r>
    </w:p>
  </w:endnote>
  <w:endnote w:type="continuationNotice" w:id="1">
    <w:p w14:paraId="4F23BB68" w14:textId="77777777" w:rsidR="00DE06BB" w:rsidRDefault="00DE06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923991"/>
      <w:docPartObj>
        <w:docPartGallery w:val="Page Numbers (Bottom of Page)"/>
        <w:docPartUnique/>
      </w:docPartObj>
    </w:sdtPr>
    <w:sdtEndPr/>
    <w:sdtContent>
      <w:p w14:paraId="241D9784" w14:textId="77777777" w:rsidR="00223DE8" w:rsidRDefault="00223DE8">
        <w:pPr>
          <w:pStyle w:val="Footer"/>
          <w:jc w:val="right"/>
        </w:pPr>
        <w:r>
          <w:fldChar w:fldCharType="begin"/>
        </w:r>
        <w:r>
          <w:instrText>PAGE   \* MERGEFORMAT</w:instrText>
        </w:r>
        <w:r>
          <w:fldChar w:fldCharType="separate"/>
        </w:r>
        <w:r>
          <w:t>2</w:t>
        </w:r>
        <w:r>
          <w:fldChar w:fldCharType="end"/>
        </w:r>
      </w:p>
    </w:sdtContent>
  </w:sdt>
  <w:p w14:paraId="1E4A67F7" w14:textId="77777777" w:rsidR="00223DE8" w:rsidRDefault="00223D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223DE8" w14:paraId="715310B9" w14:textId="77777777" w:rsidTr="3B48D1E2">
      <w:tc>
        <w:tcPr>
          <w:tcW w:w="2835" w:type="dxa"/>
        </w:tcPr>
        <w:p w14:paraId="2C30E68F" w14:textId="09F20DE2" w:rsidR="00223DE8" w:rsidRDefault="00223DE8" w:rsidP="3B48D1E2">
          <w:pPr>
            <w:pStyle w:val="Header"/>
            <w:ind w:left="-115"/>
          </w:pPr>
        </w:p>
      </w:tc>
      <w:tc>
        <w:tcPr>
          <w:tcW w:w="2835" w:type="dxa"/>
        </w:tcPr>
        <w:p w14:paraId="5CA273D1" w14:textId="1E94B328" w:rsidR="00223DE8" w:rsidRDefault="00223DE8" w:rsidP="3B48D1E2">
          <w:pPr>
            <w:pStyle w:val="Header"/>
            <w:jc w:val="center"/>
          </w:pPr>
        </w:p>
      </w:tc>
      <w:tc>
        <w:tcPr>
          <w:tcW w:w="2835" w:type="dxa"/>
        </w:tcPr>
        <w:p w14:paraId="1312C753" w14:textId="0BBEB107" w:rsidR="00223DE8" w:rsidRDefault="00223DE8" w:rsidP="3B48D1E2">
          <w:pPr>
            <w:pStyle w:val="Header"/>
            <w:ind w:right="-115"/>
            <w:jc w:val="right"/>
          </w:pPr>
        </w:p>
      </w:tc>
    </w:tr>
  </w:tbl>
  <w:p w14:paraId="2A69488C" w14:textId="2FD7A6F3" w:rsidR="00223DE8" w:rsidRDefault="00223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9AC60" w14:textId="77777777" w:rsidR="00DE06BB" w:rsidRDefault="00DE06BB" w:rsidP="00303623">
      <w:pPr>
        <w:spacing w:after="0" w:line="240" w:lineRule="auto"/>
      </w:pPr>
      <w:r>
        <w:separator/>
      </w:r>
    </w:p>
  </w:footnote>
  <w:footnote w:type="continuationSeparator" w:id="0">
    <w:p w14:paraId="15DFA94C" w14:textId="77777777" w:rsidR="00DE06BB" w:rsidRDefault="00DE06BB" w:rsidP="00303623">
      <w:pPr>
        <w:spacing w:after="0" w:line="240" w:lineRule="auto"/>
      </w:pPr>
      <w:r>
        <w:continuationSeparator/>
      </w:r>
    </w:p>
  </w:footnote>
  <w:footnote w:type="continuationNotice" w:id="1">
    <w:p w14:paraId="68FA30E7" w14:textId="77777777" w:rsidR="00DE06BB" w:rsidRDefault="00DE06BB">
      <w:pPr>
        <w:spacing w:after="0" w:line="240" w:lineRule="auto"/>
      </w:pPr>
    </w:p>
  </w:footnote>
  <w:footnote w:id="2">
    <w:p w14:paraId="1AB3BB02" w14:textId="77777777" w:rsidR="00FC4A35" w:rsidRPr="000E7E9A" w:rsidDel="00FC4A35" w:rsidRDefault="00FC4A35">
      <w:pPr>
        <w:pStyle w:val="FootnoteText"/>
        <w:rPr>
          <w:ins w:id="250" w:author=" " w:date="2018-05-19T02:43:00Z"/>
          <w:del w:id="251" w:author="João Lourenço Teixeira Vieira" w:date="2018-05-19T02:43:00Z"/>
        </w:rPr>
        <w:pPrChange w:id="252" w:author="João Lourenço Teixeira Vieira" w:date="2018-05-19T02:43:00Z">
          <w:pPr/>
        </w:pPrChange>
      </w:pPr>
      <w:ins w:id="253" w:author=" " w:date="2018-05-19T02:43:00Z">
        <w:r w:rsidRPr="00FC4A35">
          <w:rPr>
            <w:rPrChange w:id="254" w:author="João Lourenço Teixeira Vieira" w:date="2018-05-19T02:43:00Z">
              <w:rPr>
                <w:rStyle w:val="FootnoteReference"/>
              </w:rPr>
            </w:rPrChange>
          </w:rPr>
          <w:footnoteRef/>
        </w:r>
        <w:r>
          <w:t xml:space="preserve"> Tendo em conta que esta pesquisa é feita em torno de estruturas já descritas no relatório anterior.</w:t>
        </w:r>
      </w:ins>
    </w:p>
    <w:p w14:paraId="79DCF0F4" w14:textId="33568EDE" w:rsidR="00FC4A35" w:rsidRDefault="00FC4A35">
      <w:pPr>
        <w:pStyle w:val="FootnoteText"/>
      </w:pPr>
    </w:p>
  </w:footnote>
  <w:footnote w:id="3">
    <w:p w14:paraId="15842677" w14:textId="2F967DC5" w:rsidR="00223DE8" w:rsidRPr="007368FE" w:rsidDel="00A501CB" w:rsidRDefault="00223DE8">
      <w:pPr>
        <w:pStyle w:val="FootnoteText"/>
        <w:rPr>
          <w:del w:id="734" w:author="João Lourenço Teixeira Vieira" w:date="2018-05-19T03:35:00Z"/>
        </w:rPr>
      </w:pPr>
      <w:del w:id="735" w:author="João Lourenço Teixeira Vieira" w:date="2018-05-19T03:35:00Z">
        <w:r w:rsidDel="00A501CB">
          <w:rPr>
            <w:rStyle w:val="FootnoteReference"/>
          </w:rPr>
          <w:footnoteRef/>
        </w:r>
        <w:r w:rsidDel="00A501CB">
          <w:delText xml:space="preserve"> </w:delText>
        </w:r>
        <w:r w:rsidRPr="007368FE" w:rsidDel="00A501CB">
          <w:delText>Classe criada pelos docentes de CAL</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223DE8" w14:paraId="322769AC" w14:textId="77777777" w:rsidTr="03B39210">
      <w:tc>
        <w:tcPr>
          <w:tcW w:w="2835" w:type="dxa"/>
        </w:tcPr>
        <w:p w14:paraId="4E1DE14F" w14:textId="25D31F30" w:rsidR="00223DE8" w:rsidRDefault="00223DE8" w:rsidP="03B39210">
          <w:pPr>
            <w:pStyle w:val="Header"/>
            <w:ind w:left="-115"/>
          </w:pPr>
        </w:p>
      </w:tc>
      <w:tc>
        <w:tcPr>
          <w:tcW w:w="2835" w:type="dxa"/>
        </w:tcPr>
        <w:p w14:paraId="643F4D91" w14:textId="17FE04E7" w:rsidR="00223DE8" w:rsidRDefault="00223DE8" w:rsidP="03B39210">
          <w:pPr>
            <w:pStyle w:val="Header"/>
            <w:jc w:val="center"/>
          </w:pPr>
        </w:p>
      </w:tc>
      <w:tc>
        <w:tcPr>
          <w:tcW w:w="2835" w:type="dxa"/>
        </w:tcPr>
        <w:p w14:paraId="3218F808" w14:textId="381209A4" w:rsidR="00223DE8" w:rsidRDefault="00223DE8" w:rsidP="03B39210">
          <w:pPr>
            <w:pStyle w:val="Header"/>
            <w:ind w:right="-115"/>
            <w:jc w:val="right"/>
          </w:pPr>
        </w:p>
      </w:tc>
    </w:tr>
  </w:tbl>
  <w:p w14:paraId="444741CE" w14:textId="5B1EA513" w:rsidR="00223DE8" w:rsidRDefault="00223DE8" w:rsidP="03B392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223DE8" w14:paraId="03A25B27" w14:textId="77777777" w:rsidTr="3B48D1E2">
      <w:tc>
        <w:tcPr>
          <w:tcW w:w="2835" w:type="dxa"/>
        </w:tcPr>
        <w:p w14:paraId="38891B93" w14:textId="68081196" w:rsidR="00223DE8" w:rsidRDefault="00223DE8" w:rsidP="3B48D1E2">
          <w:pPr>
            <w:pStyle w:val="Header"/>
            <w:ind w:left="-115"/>
          </w:pPr>
        </w:p>
      </w:tc>
      <w:tc>
        <w:tcPr>
          <w:tcW w:w="2835" w:type="dxa"/>
        </w:tcPr>
        <w:p w14:paraId="70970E64" w14:textId="56C6C84B" w:rsidR="00223DE8" w:rsidRDefault="00223DE8" w:rsidP="3B48D1E2">
          <w:pPr>
            <w:pStyle w:val="Header"/>
            <w:jc w:val="center"/>
          </w:pPr>
        </w:p>
      </w:tc>
      <w:tc>
        <w:tcPr>
          <w:tcW w:w="2835" w:type="dxa"/>
        </w:tcPr>
        <w:p w14:paraId="659F9514" w14:textId="116A0497" w:rsidR="00223DE8" w:rsidRDefault="00223DE8" w:rsidP="3B48D1E2">
          <w:pPr>
            <w:pStyle w:val="Header"/>
            <w:ind w:right="-115"/>
            <w:jc w:val="right"/>
          </w:pPr>
        </w:p>
      </w:tc>
    </w:tr>
  </w:tbl>
  <w:p w14:paraId="3EF177EE" w14:textId="14206B01" w:rsidR="00223DE8" w:rsidRDefault="00223D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11779"/>
    <w:multiLevelType w:val="hybridMultilevel"/>
    <w:tmpl w:val="5A1E8F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5C435EF"/>
    <w:multiLevelType w:val="hybridMultilevel"/>
    <w:tmpl w:val="83002DE8"/>
    <w:lvl w:ilvl="0" w:tplc="1E981BFC">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7662955"/>
    <w:multiLevelType w:val="hybridMultilevel"/>
    <w:tmpl w:val="9AEE18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D4B42E7"/>
    <w:multiLevelType w:val="hybridMultilevel"/>
    <w:tmpl w:val="9460BFF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7CD7B57"/>
    <w:multiLevelType w:val="hybridMultilevel"/>
    <w:tmpl w:val="FBDA65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0BC3F96"/>
    <w:multiLevelType w:val="hybridMultilevel"/>
    <w:tmpl w:val="52945562"/>
    <w:lvl w:ilvl="0" w:tplc="08160001">
      <w:start w:val="1"/>
      <w:numFmt w:val="bullet"/>
      <w:lvlText w:val=""/>
      <w:lvlJc w:val="left"/>
      <w:pPr>
        <w:ind w:left="825" w:hanging="360"/>
      </w:pPr>
      <w:rPr>
        <w:rFonts w:ascii="Symbol" w:hAnsi="Symbol" w:hint="default"/>
      </w:rPr>
    </w:lvl>
    <w:lvl w:ilvl="1" w:tplc="08160003" w:tentative="1">
      <w:start w:val="1"/>
      <w:numFmt w:val="bullet"/>
      <w:lvlText w:val="o"/>
      <w:lvlJc w:val="left"/>
      <w:pPr>
        <w:ind w:left="1545" w:hanging="360"/>
      </w:pPr>
      <w:rPr>
        <w:rFonts w:ascii="Courier New" w:hAnsi="Courier New" w:cs="Courier New" w:hint="default"/>
      </w:rPr>
    </w:lvl>
    <w:lvl w:ilvl="2" w:tplc="08160005" w:tentative="1">
      <w:start w:val="1"/>
      <w:numFmt w:val="bullet"/>
      <w:lvlText w:val=""/>
      <w:lvlJc w:val="left"/>
      <w:pPr>
        <w:ind w:left="2265" w:hanging="360"/>
      </w:pPr>
      <w:rPr>
        <w:rFonts w:ascii="Wingdings" w:hAnsi="Wingdings" w:hint="default"/>
      </w:rPr>
    </w:lvl>
    <w:lvl w:ilvl="3" w:tplc="08160001" w:tentative="1">
      <w:start w:val="1"/>
      <w:numFmt w:val="bullet"/>
      <w:lvlText w:val=""/>
      <w:lvlJc w:val="left"/>
      <w:pPr>
        <w:ind w:left="2985" w:hanging="360"/>
      </w:pPr>
      <w:rPr>
        <w:rFonts w:ascii="Symbol" w:hAnsi="Symbol" w:hint="default"/>
      </w:rPr>
    </w:lvl>
    <w:lvl w:ilvl="4" w:tplc="08160003" w:tentative="1">
      <w:start w:val="1"/>
      <w:numFmt w:val="bullet"/>
      <w:lvlText w:val="o"/>
      <w:lvlJc w:val="left"/>
      <w:pPr>
        <w:ind w:left="3705" w:hanging="360"/>
      </w:pPr>
      <w:rPr>
        <w:rFonts w:ascii="Courier New" w:hAnsi="Courier New" w:cs="Courier New" w:hint="default"/>
      </w:rPr>
    </w:lvl>
    <w:lvl w:ilvl="5" w:tplc="08160005" w:tentative="1">
      <w:start w:val="1"/>
      <w:numFmt w:val="bullet"/>
      <w:lvlText w:val=""/>
      <w:lvlJc w:val="left"/>
      <w:pPr>
        <w:ind w:left="4425" w:hanging="360"/>
      </w:pPr>
      <w:rPr>
        <w:rFonts w:ascii="Wingdings" w:hAnsi="Wingdings" w:hint="default"/>
      </w:rPr>
    </w:lvl>
    <w:lvl w:ilvl="6" w:tplc="08160001" w:tentative="1">
      <w:start w:val="1"/>
      <w:numFmt w:val="bullet"/>
      <w:lvlText w:val=""/>
      <w:lvlJc w:val="left"/>
      <w:pPr>
        <w:ind w:left="5145" w:hanging="360"/>
      </w:pPr>
      <w:rPr>
        <w:rFonts w:ascii="Symbol" w:hAnsi="Symbol" w:hint="default"/>
      </w:rPr>
    </w:lvl>
    <w:lvl w:ilvl="7" w:tplc="08160003" w:tentative="1">
      <w:start w:val="1"/>
      <w:numFmt w:val="bullet"/>
      <w:lvlText w:val="o"/>
      <w:lvlJc w:val="left"/>
      <w:pPr>
        <w:ind w:left="5865" w:hanging="360"/>
      </w:pPr>
      <w:rPr>
        <w:rFonts w:ascii="Courier New" w:hAnsi="Courier New" w:cs="Courier New" w:hint="default"/>
      </w:rPr>
    </w:lvl>
    <w:lvl w:ilvl="8" w:tplc="08160005" w:tentative="1">
      <w:start w:val="1"/>
      <w:numFmt w:val="bullet"/>
      <w:lvlText w:val=""/>
      <w:lvlJc w:val="left"/>
      <w:pPr>
        <w:ind w:left="6585" w:hanging="360"/>
      </w:pPr>
      <w:rPr>
        <w:rFonts w:ascii="Wingdings" w:hAnsi="Wingdings" w:hint="default"/>
      </w:rPr>
    </w:lvl>
  </w:abstractNum>
  <w:abstractNum w:abstractNumId="6" w15:restartNumberingAfterBreak="0">
    <w:nsid w:val="417B5A04"/>
    <w:multiLevelType w:val="hybridMultilevel"/>
    <w:tmpl w:val="2AF2FF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68071CF"/>
    <w:multiLevelType w:val="hybridMultilevel"/>
    <w:tmpl w:val="AFA60F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750171F"/>
    <w:multiLevelType w:val="hybridMultilevel"/>
    <w:tmpl w:val="8ACC58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9477E8F"/>
    <w:multiLevelType w:val="hybridMultilevel"/>
    <w:tmpl w:val="03308088"/>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0" w15:restartNumberingAfterBreak="0">
    <w:nsid w:val="4A195E8D"/>
    <w:multiLevelType w:val="hybridMultilevel"/>
    <w:tmpl w:val="9A9E3406"/>
    <w:lvl w:ilvl="0" w:tplc="1E981BFC">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A7114F8"/>
    <w:multiLevelType w:val="hybridMultilevel"/>
    <w:tmpl w:val="235E4F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CFE770F"/>
    <w:multiLevelType w:val="hybridMultilevel"/>
    <w:tmpl w:val="725E1D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6AC45E6"/>
    <w:multiLevelType w:val="hybridMultilevel"/>
    <w:tmpl w:val="92D467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EC87A74"/>
    <w:multiLevelType w:val="hybridMultilevel"/>
    <w:tmpl w:val="27AE932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5" w15:restartNumberingAfterBreak="0">
    <w:nsid w:val="62FE01D7"/>
    <w:multiLevelType w:val="hybridMultilevel"/>
    <w:tmpl w:val="90B4BB50"/>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6" w15:restartNumberingAfterBreak="0">
    <w:nsid w:val="63173448"/>
    <w:multiLevelType w:val="hybridMultilevel"/>
    <w:tmpl w:val="51C6ABF4"/>
    <w:lvl w:ilvl="0" w:tplc="08090001">
      <w:start w:val="1"/>
      <w:numFmt w:val="bullet"/>
      <w:lvlText w:val=""/>
      <w:lvlJc w:val="left"/>
      <w:pPr>
        <w:ind w:left="1425" w:hanging="360"/>
      </w:pPr>
      <w:rPr>
        <w:rFonts w:ascii="Symbol" w:hAnsi="Symbol" w:hint="default"/>
      </w:rPr>
    </w:lvl>
    <w:lvl w:ilvl="1" w:tplc="08090003">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7" w15:restartNumberingAfterBreak="0">
    <w:nsid w:val="64A60B9B"/>
    <w:multiLevelType w:val="hybridMultilevel"/>
    <w:tmpl w:val="D4904B0E"/>
    <w:lvl w:ilvl="0" w:tplc="08160001">
      <w:start w:val="1"/>
      <w:numFmt w:val="bullet"/>
      <w:lvlText w:val=""/>
      <w:lvlJc w:val="left"/>
      <w:pPr>
        <w:ind w:left="6480" w:hanging="360"/>
      </w:pPr>
      <w:rPr>
        <w:rFonts w:ascii="Symbol" w:hAnsi="Symbol" w:hint="default"/>
      </w:rPr>
    </w:lvl>
    <w:lvl w:ilvl="1" w:tplc="08160003" w:tentative="1">
      <w:start w:val="1"/>
      <w:numFmt w:val="bullet"/>
      <w:lvlText w:val="o"/>
      <w:lvlJc w:val="left"/>
      <w:pPr>
        <w:ind w:left="7200" w:hanging="360"/>
      </w:pPr>
      <w:rPr>
        <w:rFonts w:ascii="Courier New" w:hAnsi="Courier New" w:cs="Courier New" w:hint="default"/>
      </w:rPr>
    </w:lvl>
    <w:lvl w:ilvl="2" w:tplc="08160005" w:tentative="1">
      <w:start w:val="1"/>
      <w:numFmt w:val="bullet"/>
      <w:lvlText w:val=""/>
      <w:lvlJc w:val="left"/>
      <w:pPr>
        <w:ind w:left="7920" w:hanging="360"/>
      </w:pPr>
      <w:rPr>
        <w:rFonts w:ascii="Wingdings" w:hAnsi="Wingdings" w:hint="default"/>
      </w:rPr>
    </w:lvl>
    <w:lvl w:ilvl="3" w:tplc="08160001" w:tentative="1">
      <w:start w:val="1"/>
      <w:numFmt w:val="bullet"/>
      <w:lvlText w:val=""/>
      <w:lvlJc w:val="left"/>
      <w:pPr>
        <w:ind w:left="8640" w:hanging="360"/>
      </w:pPr>
      <w:rPr>
        <w:rFonts w:ascii="Symbol" w:hAnsi="Symbol" w:hint="default"/>
      </w:rPr>
    </w:lvl>
    <w:lvl w:ilvl="4" w:tplc="08160003" w:tentative="1">
      <w:start w:val="1"/>
      <w:numFmt w:val="bullet"/>
      <w:lvlText w:val="o"/>
      <w:lvlJc w:val="left"/>
      <w:pPr>
        <w:ind w:left="9360" w:hanging="360"/>
      </w:pPr>
      <w:rPr>
        <w:rFonts w:ascii="Courier New" w:hAnsi="Courier New" w:cs="Courier New" w:hint="default"/>
      </w:rPr>
    </w:lvl>
    <w:lvl w:ilvl="5" w:tplc="08160005" w:tentative="1">
      <w:start w:val="1"/>
      <w:numFmt w:val="bullet"/>
      <w:lvlText w:val=""/>
      <w:lvlJc w:val="left"/>
      <w:pPr>
        <w:ind w:left="10080" w:hanging="360"/>
      </w:pPr>
      <w:rPr>
        <w:rFonts w:ascii="Wingdings" w:hAnsi="Wingdings" w:hint="default"/>
      </w:rPr>
    </w:lvl>
    <w:lvl w:ilvl="6" w:tplc="08160001" w:tentative="1">
      <w:start w:val="1"/>
      <w:numFmt w:val="bullet"/>
      <w:lvlText w:val=""/>
      <w:lvlJc w:val="left"/>
      <w:pPr>
        <w:ind w:left="10800" w:hanging="360"/>
      </w:pPr>
      <w:rPr>
        <w:rFonts w:ascii="Symbol" w:hAnsi="Symbol" w:hint="default"/>
      </w:rPr>
    </w:lvl>
    <w:lvl w:ilvl="7" w:tplc="08160003" w:tentative="1">
      <w:start w:val="1"/>
      <w:numFmt w:val="bullet"/>
      <w:lvlText w:val="o"/>
      <w:lvlJc w:val="left"/>
      <w:pPr>
        <w:ind w:left="11520" w:hanging="360"/>
      </w:pPr>
      <w:rPr>
        <w:rFonts w:ascii="Courier New" w:hAnsi="Courier New" w:cs="Courier New" w:hint="default"/>
      </w:rPr>
    </w:lvl>
    <w:lvl w:ilvl="8" w:tplc="08160005" w:tentative="1">
      <w:start w:val="1"/>
      <w:numFmt w:val="bullet"/>
      <w:lvlText w:val=""/>
      <w:lvlJc w:val="left"/>
      <w:pPr>
        <w:ind w:left="12240" w:hanging="360"/>
      </w:pPr>
      <w:rPr>
        <w:rFonts w:ascii="Wingdings" w:hAnsi="Wingdings" w:hint="default"/>
      </w:rPr>
    </w:lvl>
  </w:abstractNum>
  <w:abstractNum w:abstractNumId="18" w15:restartNumberingAfterBreak="0">
    <w:nsid w:val="64E87033"/>
    <w:multiLevelType w:val="hybridMultilevel"/>
    <w:tmpl w:val="5C824A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54B3C54"/>
    <w:multiLevelType w:val="hybridMultilevel"/>
    <w:tmpl w:val="312CF0F4"/>
    <w:lvl w:ilvl="0" w:tplc="1E981BFC">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61E4B43"/>
    <w:multiLevelType w:val="hybridMultilevel"/>
    <w:tmpl w:val="360A99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6CE46AF"/>
    <w:multiLevelType w:val="multilevel"/>
    <w:tmpl w:val="E46CA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B37CE4"/>
    <w:multiLevelType w:val="hybridMultilevel"/>
    <w:tmpl w:val="09B6F17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3" w15:restartNumberingAfterBreak="0">
    <w:nsid w:val="76B60916"/>
    <w:multiLevelType w:val="hybridMultilevel"/>
    <w:tmpl w:val="69984A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75D7688"/>
    <w:multiLevelType w:val="hybridMultilevel"/>
    <w:tmpl w:val="3DEA98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77E1523E"/>
    <w:multiLevelType w:val="hybridMultilevel"/>
    <w:tmpl w:val="AF4A5A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24"/>
  </w:num>
  <w:num w:numId="3">
    <w:abstractNumId w:val="3"/>
  </w:num>
  <w:num w:numId="4">
    <w:abstractNumId w:val="0"/>
  </w:num>
  <w:num w:numId="5">
    <w:abstractNumId w:val="11"/>
  </w:num>
  <w:num w:numId="6">
    <w:abstractNumId w:val="20"/>
  </w:num>
  <w:num w:numId="7">
    <w:abstractNumId w:val="25"/>
  </w:num>
  <w:num w:numId="8">
    <w:abstractNumId w:val="5"/>
  </w:num>
  <w:num w:numId="9">
    <w:abstractNumId w:val="22"/>
  </w:num>
  <w:num w:numId="10">
    <w:abstractNumId w:val="8"/>
  </w:num>
  <w:num w:numId="11">
    <w:abstractNumId w:val="21"/>
  </w:num>
  <w:num w:numId="12">
    <w:abstractNumId w:val="6"/>
  </w:num>
  <w:num w:numId="13">
    <w:abstractNumId w:val="4"/>
  </w:num>
  <w:num w:numId="14">
    <w:abstractNumId w:val="23"/>
  </w:num>
  <w:num w:numId="15">
    <w:abstractNumId w:val="10"/>
  </w:num>
  <w:num w:numId="16">
    <w:abstractNumId w:val="1"/>
  </w:num>
  <w:num w:numId="17">
    <w:abstractNumId w:val="19"/>
  </w:num>
  <w:num w:numId="18">
    <w:abstractNumId w:val="9"/>
  </w:num>
  <w:num w:numId="19">
    <w:abstractNumId w:val="17"/>
  </w:num>
  <w:num w:numId="20">
    <w:abstractNumId w:val="18"/>
  </w:num>
  <w:num w:numId="21">
    <w:abstractNumId w:val="12"/>
  </w:num>
  <w:num w:numId="22">
    <w:abstractNumId w:val="7"/>
  </w:num>
  <w:num w:numId="23">
    <w:abstractNumId w:val="13"/>
  </w:num>
  <w:num w:numId="24">
    <w:abstractNumId w:val="16"/>
  </w:num>
  <w:num w:numId="25">
    <w:abstractNumId w:val="14"/>
  </w:num>
  <w:num w:numId="2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ão Lourenço Teixeira Vieira">
    <w15:presenceInfo w15:providerId="None" w15:userId="João Lourenço Teixeira Vieira"/>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B4"/>
    <w:rsid w:val="000004F6"/>
    <w:rsid w:val="00003C39"/>
    <w:rsid w:val="00004E5E"/>
    <w:rsid w:val="0001009F"/>
    <w:rsid w:val="0001052C"/>
    <w:rsid w:val="000135FE"/>
    <w:rsid w:val="00013D6E"/>
    <w:rsid w:val="0001769F"/>
    <w:rsid w:val="00023F1D"/>
    <w:rsid w:val="00024A0B"/>
    <w:rsid w:val="00024E9A"/>
    <w:rsid w:val="00026EB4"/>
    <w:rsid w:val="00027BEC"/>
    <w:rsid w:val="00034143"/>
    <w:rsid w:val="0004719C"/>
    <w:rsid w:val="00047DEC"/>
    <w:rsid w:val="00054F39"/>
    <w:rsid w:val="0006551C"/>
    <w:rsid w:val="0007305D"/>
    <w:rsid w:val="000826D4"/>
    <w:rsid w:val="0008277D"/>
    <w:rsid w:val="00082B7D"/>
    <w:rsid w:val="000831B4"/>
    <w:rsid w:val="00084552"/>
    <w:rsid w:val="000867B3"/>
    <w:rsid w:val="00087442"/>
    <w:rsid w:val="000909B4"/>
    <w:rsid w:val="00096A30"/>
    <w:rsid w:val="000A0683"/>
    <w:rsid w:val="000A454C"/>
    <w:rsid w:val="000B0689"/>
    <w:rsid w:val="000B385C"/>
    <w:rsid w:val="000B49A5"/>
    <w:rsid w:val="000B61A3"/>
    <w:rsid w:val="000C4B78"/>
    <w:rsid w:val="000D0167"/>
    <w:rsid w:val="000D0997"/>
    <w:rsid w:val="000D15B8"/>
    <w:rsid w:val="000D160F"/>
    <w:rsid w:val="000D2075"/>
    <w:rsid w:val="000D5F63"/>
    <w:rsid w:val="000D7318"/>
    <w:rsid w:val="000E09A1"/>
    <w:rsid w:val="000E517A"/>
    <w:rsid w:val="000F3479"/>
    <w:rsid w:val="000F6FD6"/>
    <w:rsid w:val="00102EBB"/>
    <w:rsid w:val="001039E0"/>
    <w:rsid w:val="00104652"/>
    <w:rsid w:val="00105D29"/>
    <w:rsid w:val="00105D8C"/>
    <w:rsid w:val="00106F3C"/>
    <w:rsid w:val="0011040E"/>
    <w:rsid w:val="00115926"/>
    <w:rsid w:val="00125076"/>
    <w:rsid w:val="0012596F"/>
    <w:rsid w:val="0012715D"/>
    <w:rsid w:val="00140AA2"/>
    <w:rsid w:val="00143F1A"/>
    <w:rsid w:val="001448C9"/>
    <w:rsid w:val="001449E5"/>
    <w:rsid w:val="0014691C"/>
    <w:rsid w:val="0015297B"/>
    <w:rsid w:val="00155FAC"/>
    <w:rsid w:val="001564F6"/>
    <w:rsid w:val="00162587"/>
    <w:rsid w:val="0016430F"/>
    <w:rsid w:val="00166B2F"/>
    <w:rsid w:val="00170011"/>
    <w:rsid w:val="00172847"/>
    <w:rsid w:val="00172872"/>
    <w:rsid w:val="0017633A"/>
    <w:rsid w:val="001801FC"/>
    <w:rsid w:val="00192AFC"/>
    <w:rsid w:val="00195597"/>
    <w:rsid w:val="001D08D1"/>
    <w:rsid w:val="001D1CE6"/>
    <w:rsid w:val="001D29F2"/>
    <w:rsid w:val="001D5D79"/>
    <w:rsid w:val="001E2582"/>
    <w:rsid w:val="001F2ABF"/>
    <w:rsid w:val="00205F95"/>
    <w:rsid w:val="00211556"/>
    <w:rsid w:val="00212A1A"/>
    <w:rsid w:val="0021592A"/>
    <w:rsid w:val="00222999"/>
    <w:rsid w:val="00223DE8"/>
    <w:rsid w:val="00241C6D"/>
    <w:rsid w:val="00246098"/>
    <w:rsid w:val="002468D8"/>
    <w:rsid w:val="002524E2"/>
    <w:rsid w:val="00255F3A"/>
    <w:rsid w:val="002628D2"/>
    <w:rsid w:val="002642AF"/>
    <w:rsid w:val="00266633"/>
    <w:rsid w:val="00266C7E"/>
    <w:rsid w:val="002730E4"/>
    <w:rsid w:val="00274DE5"/>
    <w:rsid w:val="00277148"/>
    <w:rsid w:val="0028040E"/>
    <w:rsid w:val="002925D0"/>
    <w:rsid w:val="00294215"/>
    <w:rsid w:val="002945B8"/>
    <w:rsid w:val="002959A3"/>
    <w:rsid w:val="002A0C82"/>
    <w:rsid w:val="002A1624"/>
    <w:rsid w:val="002A202D"/>
    <w:rsid w:val="002A4EE8"/>
    <w:rsid w:val="002B050A"/>
    <w:rsid w:val="002B0DC1"/>
    <w:rsid w:val="002B5550"/>
    <w:rsid w:val="002B6648"/>
    <w:rsid w:val="002B6DD9"/>
    <w:rsid w:val="002C18DB"/>
    <w:rsid w:val="002C28AB"/>
    <w:rsid w:val="002D2B24"/>
    <w:rsid w:val="002D6578"/>
    <w:rsid w:val="002E05CC"/>
    <w:rsid w:val="002E1239"/>
    <w:rsid w:val="002F0F07"/>
    <w:rsid w:val="002F4458"/>
    <w:rsid w:val="002F6AC6"/>
    <w:rsid w:val="00300311"/>
    <w:rsid w:val="00302C24"/>
    <w:rsid w:val="00302F92"/>
    <w:rsid w:val="00303623"/>
    <w:rsid w:val="003123FB"/>
    <w:rsid w:val="003225CD"/>
    <w:rsid w:val="00331775"/>
    <w:rsid w:val="0033289D"/>
    <w:rsid w:val="00337EBA"/>
    <w:rsid w:val="003439F5"/>
    <w:rsid w:val="0034410D"/>
    <w:rsid w:val="00344200"/>
    <w:rsid w:val="00345897"/>
    <w:rsid w:val="00351E63"/>
    <w:rsid w:val="0035558B"/>
    <w:rsid w:val="00365DFF"/>
    <w:rsid w:val="003676F9"/>
    <w:rsid w:val="00373BFB"/>
    <w:rsid w:val="00374454"/>
    <w:rsid w:val="00374898"/>
    <w:rsid w:val="0038116B"/>
    <w:rsid w:val="0038198D"/>
    <w:rsid w:val="003832BE"/>
    <w:rsid w:val="00385CE4"/>
    <w:rsid w:val="00396C05"/>
    <w:rsid w:val="003A44CA"/>
    <w:rsid w:val="003A47E4"/>
    <w:rsid w:val="003B0115"/>
    <w:rsid w:val="003B34E2"/>
    <w:rsid w:val="003B3DEC"/>
    <w:rsid w:val="003C1729"/>
    <w:rsid w:val="003C2EA4"/>
    <w:rsid w:val="003C7B90"/>
    <w:rsid w:val="003D41DE"/>
    <w:rsid w:val="003D69C8"/>
    <w:rsid w:val="003D6A9B"/>
    <w:rsid w:val="003D7011"/>
    <w:rsid w:val="003D7817"/>
    <w:rsid w:val="003E1299"/>
    <w:rsid w:val="003E3FC0"/>
    <w:rsid w:val="003E5AA6"/>
    <w:rsid w:val="003E74E9"/>
    <w:rsid w:val="003F1FCA"/>
    <w:rsid w:val="004005C8"/>
    <w:rsid w:val="00402B79"/>
    <w:rsid w:val="00402E11"/>
    <w:rsid w:val="00404382"/>
    <w:rsid w:val="00404A2A"/>
    <w:rsid w:val="004174B4"/>
    <w:rsid w:val="00421755"/>
    <w:rsid w:val="00421BB4"/>
    <w:rsid w:val="00423E1A"/>
    <w:rsid w:val="004243E6"/>
    <w:rsid w:val="004275D2"/>
    <w:rsid w:val="004307F3"/>
    <w:rsid w:val="004321C4"/>
    <w:rsid w:val="00437907"/>
    <w:rsid w:val="0044190C"/>
    <w:rsid w:val="00451DDC"/>
    <w:rsid w:val="00452684"/>
    <w:rsid w:val="004527FA"/>
    <w:rsid w:val="00455155"/>
    <w:rsid w:val="004616DE"/>
    <w:rsid w:val="00472EFE"/>
    <w:rsid w:val="00482779"/>
    <w:rsid w:val="00491E94"/>
    <w:rsid w:val="004949AA"/>
    <w:rsid w:val="00497AA3"/>
    <w:rsid w:val="004A08DE"/>
    <w:rsid w:val="004A144E"/>
    <w:rsid w:val="004A21E9"/>
    <w:rsid w:val="004A67A0"/>
    <w:rsid w:val="004B3569"/>
    <w:rsid w:val="004B6755"/>
    <w:rsid w:val="004B6D6B"/>
    <w:rsid w:val="004D1A2E"/>
    <w:rsid w:val="004D7708"/>
    <w:rsid w:val="004E0A12"/>
    <w:rsid w:val="004E64AE"/>
    <w:rsid w:val="00510B9A"/>
    <w:rsid w:val="005140CF"/>
    <w:rsid w:val="0051629F"/>
    <w:rsid w:val="00517094"/>
    <w:rsid w:val="0052421B"/>
    <w:rsid w:val="00531628"/>
    <w:rsid w:val="00533787"/>
    <w:rsid w:val="005340A6"/>
    <w:rsid w:val="0053504B"/>
    <w:rsid w:val="00536302"/>
    <w:rsid w:val="0054195F"/>
    <w:rsid w:val="00543620"/>
    <w:rsid w:val="00544173"/>
    <w:rsid w:val="00545556"/>
    <w:rsid w:val="00550D67"/>
    <w:rsid w:val="00552D72"/>
    <w:rsid w:val="00557DE3"/>
    <w:rsid w:val="005618CB"/>
    <w:rsid w:val="005619A8"/>
    <w:rsid w:val="00561B77"/>
    <w:rsid w:val="00561F32"/>
    <w:rsid w:val="00562161"/>
    <w:rsid w:val="00565144"/>
    <w:rsid w:val="00571A05"/>
    <w:rsid w:val="00575295"/>
    <w:rsid w:val="0057640E"/>
    <w:rsid w:val="00587392"/>
    <w:rsid w:val="00590E2B"/>
    <w:rsid w:val="00592FEB"/>
    <w:rsid w:val="005942F8"/>
    <w:rsid w:val="00596D9B"/>
    <w:rsid w:val="005A113D"/>
    <w:rsid w:val="005B0A4E"/>
    <w:rsid w:val="005B2F4F"/>
    <w:rsid w:val="005B312B"/>
    <w:rsid w:val="005C3470"/>
    <w:rsid w:val="005C6CF3"/>
    <w:rsid w:val="005C7951"/>
    <w:rsid w:val="005D0582"/>
    <w:rsid w:val="005D4273"/>
    <w:rsid w:val="005D64FC"/>
    <w:rsid w:val="005E1C6B"/>
    <w:rsid w:val="005E43C9"/>
    <w:rsid w:val="005E682E"/>
    <w:rsid w:val="005E7B11"/>
    <w:rsid w:val="005F038D"/>
    <w:rsid w:val="005F22D9"/>
    <w:rsid w:val="006003BB"/>
    <w:rsid w:val="00602195"/>
    <w:rsid w:val="00603296"/>
    <w:rsid w:val="00603DF9"/>
    <w:rsid w:val="0060469A"/>
    <w:rsid w:val="00611476"/>
    <w:rsid w:val="00613027"/>
    <w:rsid w:val="006170B8"/>
    <w:rsid w:val="006206FB"/>
    <w:rsid w:val="00620BE3"/>
    <w:rsid w:val="00620CFE"/>
    <w:rsid w:val="00622C6C"/>
    <w:rsid w:val="00623276"/>
    <w:rsid w:val="00623FB0"/>
    <w:rsid w:val="00624DC3"/>
    <w:rsid w:val="00630F85"/>
    <w:rsid w:val="00632A00"/>
    <w:rsid w:val="00635E07"/>
    <w:rsid w:val="00642E39"/>
    <w:rsid w:val="00643071"/>
    <w:rsid w:val="00657832"/>
    <w:rsid w:val="00660557"/>
    <w:rsid w:val="00660C65"/>
    <w:rsid w:val="00661D43"/>
    <w:rsid w:val="00663FC4"/>
    <w:rsid w:val="00665843"/>
    <w:rsid w:val="00671855"/>
    <w:rsid w:val="00672DC3"/>
    <w:rsid w:val="0068131B"/>
    <w:rsid w:val="006839DD"/>
    <w:rsid w:val="0069074A"/>
    <w:rsid w:val="00693172"/>
    <w:rsid w:val="006A4016"/>
    <w:rsid w:val="006A5205"/>
    <w:rsid w:val="006B2029"/>
    <w:rsid w:val="006B59E2"/>
    <w:rsid w:val="006B6D8A"/>
    <w:rsid w:val="006E0C5E"/>
    <w:rsid w:val="006E48F3"/>
    <w:rsid w:val="006E701D"/>
    <w:rsid w:val="006F0150"/>
    <w:rsid w:val="006F2992"/>
    <w:rsid w:val="006F29F4"/>
    <w:rsid w:val="006F30A6"/>
    <w:rsid w:val="006F3C05"/>
    <w:rsid w:val="006F413E"/>
    <w:rsid w:val="006F43E3"/>
    <w:rsid w:val="006F4EFB"/>
    <w:rsid w:val="006F5EC3"/>
    <w:rsid w:val="00700EA8"/>
    <w:rsid w:val="00711054"/>
    <w:rsid w:val="007118B0"/>
    <w:rsid w:val="0071238C"/>
    <w:rsid w:val="00724200"/>
    <w:rsid w:val="00730788"/>
    <w:rsid w:val="00735BAB"/>
    <w:rsid w:val="00736482"/>
    <w:rsid w:val="007368FE"/>
    <w:rsid w:val="0074403E"/>
    <w:rsid w:val="00750C33"/>
    <w:rsid w:val="00751988"/>
    <w:rsid w:val="00756187"/>
    <w:rsid w:val="00757BB4"/>
    <w:rsid w:val="0076200C"/>
    <w:rsid w:val="00765B76"/>
    <w:rsid w:val="007701EF"/>
    <w:rsid w:val="00770EE1"/>
    <w:rsid w:val="007739C5"/>
    <w:rsid w:val="00775EEF"/>
    <w:rsid w:val="0077761E"/>
    <w:rsid w:val="00793852"/>
    <w:rsid w:val="00795191"/>
    <w:rsid w:val="007A2308"/>
    <w:rsid w:val="007A7B4D"/>
    <w:rsid w:val="007B09FF"/>
    <w:rsid w:val="007C1170"/>
    <w:rsid w:val="007C1E7B"/>
    <w:rsid w:val="007C2714"/>
    <w:rsid w:val="007C29F6"/>
    <w:rsid w:val="007C34F3"/>
    <w:rsid w:val="007C3E0A"/>
    <w:rsid w:val="007C4062"/>
    <w:rsid w:val="007C4EF4"/>
    <w:rsid w:val="007D0AE4"/>
    <w:rsid w:val="007D0EB5"/>
    <w:rsid w:val="007D586E"/>
    <w:rsid w:val="007F2370"/>
    <w:rsid w:val="007F285B"/>
    <w:rsid w:val="008028F8"/>
    <w:rsid w:val="00802A6B"/>
    <w:rsid w:val="00802AC8"/>
    <w:rsid w:val="008112B8"/>
    <w:rsid w:val="008124E5"/>
    <w:rsid w:val="00815093"/>
    <w:rsid w:val="00821EE8"/>
    <w:rsid w:val="008220B2"/>
    <w:rsid w:val="00822DCB"/>
    <w:rsid w:val="00831E74"/>
    <w:rsid w:val="00834CC5"/>
    <w:rsid w:val="00836571"/>
    <w:rsid w:val="00841481"/>
    <w:rsid w:val="00846776"/>
    <w:rsid w:val="008563C1"/>
    <w:rsid w:val="00856B6A"/>
    <w:rsid w:val="0086039D"/>
    <w:rsid w:val="0086140A"/>
    <w:rsid w:val="00873826"/>
    <w:rsid w:val="0087455C"/>
    <w:rsid w:val="00877D15"/>
    <w:rsid w:val="00882DC7"/>
    <w:rsid w:val="00882E03"/>
    <w:rsid w:val="0088491B"/>
    <w:rsid w:val="008864C9"/>
    <w:rsid w:val="0088797A"/>
    <w:rsid w:val="00897BFA"/>
    <w:rsid w:val="008A0F01"/>
    <w:rsid w:val="008A6293"/>
    <w:rsid w:val="008B6DDA"/>
    <w:rsid w:val="008B7036"/>
    <w:rsid w:val="008B71EC"/>
    <w:rsid w:val="008B7ED7"/>
    <w:rsid w:val="008C119C"/>
    <w:rsid w:val="008C2F10"/>
    <w:rsid w:val="008C7975"/>
    <w:rsid w:val="008D20BC"/>
    <w:rsid w:val="008D5285"/>
    <w:rsid w:val="008D7A64"/>
    <w:rsid w:val="008E07D3"/>
    <w:rsid w:val="008E0EF9"/>
    <w:rsid w:val="008E4AF1"/>
    <w:rsid w:val="008E56B6"/>
    <w:rsid w:val="008E7167"/>
    <w:rsid w:val="008F00B4"/>
    <w:rsid w:val="008F2297"/>
    <w:rsid w:val="008F3479"/>
    <w:rsid w:val="008F43DC"/>
    <w:rsid w:val="00901C61"/>
    <w:rsid w:val="00903619"/>
    <w:rsid w:val="00903E7B"/>
    <w:rsid w:val="00906D1D"/>
    <w:rsid w:val="00911E9C"/>
    <w:rsid w:val="00912715"/>
    <w:rsid w:val="00914585"/>
    <w:rsid w:val="009147BE"/>
    <w:rsid w:val="00924003"/>
    <w:rsid w:val="00945238"/>
    <w:rsid w:val="009452B3"/>
    <w:rsid w:val="00950B64"/>
    <w:rsid w:val="00956B76"/>
    <w:rsid w:val="0096005D"/>
    <w:rsid w:val="0096019D"/>
    <w:rsid w:val="009619A0"/>
    <w:rsid w:val="00966C04"/>
    <w:rsid w:val="00971BBD"/>
    <w:rsid w:val="00975FA8"/>
    <w:rsid w:val="00977C5A"/>
    <w:rsid w:val="009863CC"/>
    <w:rsid w:val="00994E81"/>
    <w:rsid w:val="00995326"/>
    <w:rsid w:val="00997DD4"/>
    <w:rsid w:val="009A27B1"/>
    <w:rsid w:val="009A2FD4"/>
    <w:rsid w:val="009A32BE"/>
    <w:rsid w:val="009A724F"/>
    <w:rsid w:val="009B3B40"/>
    <w:rsid w:val="009C39DE"/>
    <w:rsid w:val="009C57A9"/>
    <w:rsid w:val="009D2828"/>
    <w:rsid w:val="009D6ED2"/>
    <w:rsid w:val="009D713A"/>
    <w:rsid w:val="009E2668"/>
    <w:rsid w:val="009E3C77"/>
    <w:rsid w:val="009F2667"/>
    <w:rsid w:val="009F3FD7"/>
    <w:rsid w:val="00A00782"/>
    <w:rsid w:val="00A014A8"/>
    <w:rsid w:val="00A044CD"/>
    <w:rsid w:val="00A04A82"/>
    <w:rsid w:val="00A04B21"/>
    <w:rsid w:val="00A05E02"/>
    <w:rsid w:val="00A10734"/>
    <w:rsid w:val="00A12255"/>
    <w:rsid w:val="00A17981"/>
    <w:rsid w:val="00A23DE4"/>
    <w:rsid w:val="00A248E4"/>
    <w:rsid w:val="00A25470"/>
    <w:rsid w:val="00A2594F"/>
    <w:rsid w:val="00A27538"/>
    <w:rsid w:val="00A32747"/>
    <w:rsid w:val="00A4155E"/>
    <w:rsid w:val="00A41A4D"/>
    <w:rsid w:val="00A42B5E"/>
    <w:rsid w:val="00A44437"/>
    <w:rsid w:val="00A4730C"/>
    <w:rsid w:val="00A501CB"/>
    <w:rsid w:val="00A539B9"/>
    <w:rsid w:val="00A61CB8"/>
    <w:rsid w:val="00A62242"/>
    <w:rsid w:val="00A64FF0"/>
    <w:rsid w:val="00A6787F"/>
    <w:rsid w:val="00A73C0F"/>
    <w:rsid w:val="00A81726"/>
    <w:rsid w:val="00A81DCA"/>
    <w:rsid w:val="00A83F59"/>
    <w:rsid w:val="00A84FAE"/>
    <w:rsid w:val="00A858EC"/>
    <w:rsid w:val="00AA079F"/>
    <w:rsid w:val="00AA0CB7"/>
    <w:rsid w:val="00AC1409"/>
    <w:rsid w:val="00AC275B"/>
    <w:rsid w:val="00AD024D"/>
    <w:rsid w:val="00AD3BB6"/>
    <w:rsid w:val="00AD3EDF"/>
    <w:rsid w:val="00AE39F9"/>
    <w:rsid w:val="00AE629A"/>
    <w:rsid w:val="00AE636E"/>
    <w:rsid w:val="00AF79C0"/>
    <w:rsid w:val="00B01063"/>
    <w:rsid w:val="00B0257C"/>
    <w:rsid w:val="00B06666"/>
    <w:rsid w:val="00B06C7B"/>
    <w:rsid w:val="00B07E89"/>
    <w:rsid w:val="00B119D9"/>
    <w:rsid w:val="00B131B7"/>
    <w:rsid w:val="00B13366"/>
    <w:rsid w:val="00B13466"/>
    <w:rsid w:val="00B16028"/>
    <w:rsid w:val="00B17F86"/>
    <w:rsid w:val="00B239D9"/>
    <w:rsid w:val="00B240BA"/>
    <w:rsid w:val="00B256C1"/>
    <w:rsid w:val="00B2578B"/>
    <w:rsid w:val="00B3071F"/>
    <w:rsid w:val="00B343A4"/>
    <w:rsid w:val="00B36E95"/>
    <w:rsid w:val="00B37278"/>
    <w:rsid w:val="00B41944"/>
    <w:rsid w:val="00B421FE"/>
    <w:rsid w:val="00B42467"/>
    <w:rsid w:val="00B430E3"/>
    <w:rsid w:val="00B52480"/>
    <w:rsid w:val="00B56E19"/>
    <w:rsid w:val="00B61B85"/>
    <w:rsid w:val="00B66E99"/>
    <w:rsid w:val="00B671F3"/>
    <w:rsid w:val="00B7047E"/>
    <w:rsid w:val="00B70EBD"/>
    <w:rsid w:val="00B733E8"/>
    <w:rsid w:val="00B82FD8"/>
    <w:rsid w:val="00B83B04"/>
    <w:rsid w:val="00B85496"/>
    <w:rsid w:val="00B85969"/>
    <w:rsid w:val="00B877E0"/>
    <w:rsid w:val="00B9520E"/>
    <w:rsid w:val="00BA4814"/>
    <w:rsid w:val="00BA5B4E"/>
    <w:rsid w:val="00BA6DE5"/>
    <w:rsid w:val="00BB2FF1"/>
    <w:rsid w:val="00BB799E"/>
    <w:rsid w:val="00BC0DCB"/>
    <w:rsid w:val="00BC1F01"/>
    <w:rsid w:val="00BC3807"/>
    <w:rsid w:val="00BC5AB9"/>
    <w:rsid w:val="00BC6E1D"/>
    <w:rsid w:val="00BD029D"/>
    <w:rsid w:val="00BD1D69"/>
    <w:rsid w:val="00BD2021"/>
    <w:rsid w:val="00BD632E"/>
    <w:rsid w:val="00BF3F83"/>
    <w:rsid w:val="00BF6F06"/>
    <w:rsid w:val="00C01A46"/>
    <w:rsid w:val="00C02E14"/>
    <w:rsid w:val="00C03D64"/>
    <w:rsid w:val="00C06220"/>
    <w:rsid w:val="00C06E78"/>
    <w:rsid w:val="00C1076E"/>
    <w:rsid w:val="00C12490"/>
    <w:rsid w:val="00C14A99"/>
    <w:rsid w:val="00C205FA"/>
    <w:rsid w:val="00C22200"/>
    <w:rsid w:val="00C2629B"/>
    <w:rsid w:val="00C308CF"/>
    <w:rsid w:val="00C322B5"/>
    <w:rsid w:val="00C379BD"/>
    <w:rsid w:val="00C528D6"/>
    <w:rsid w:val="00C52EF9"/>
    <w:rsid w:val="00C55822"/>
    <w:rsid w:val="00C57A78"/>
    <w:rsid w:val="00C606F8"/>
    <w:rsid w:val="00C64660"/>
    <w:rsid w:val="00C72FDC"/>
    <w:rsid w:val="00C75C71"/>
    <w:rsid w:val="00C7678E"/>
    <w:rsid w:val="00C830B0"/>
    <w:rsid w:val="00C836E2"/>
    <w:rsid w:val="00C86283"/>
    <w:rsid w:val="00C90EB9"/>
    <w:rsid w:val="00C950C7"/>
    <w:rsid w:val="00C95CE2"/>
    <w:rsid w:val="00C965DC"/>
    <w:rsid w:val="00CA238E"/>
    <w:rsid w:val="00CA2467"/>
    <w:rsid w:val="00CA2644"/>
    <w:rsid w:val="00CB672D"/>
    <w:rsid w:val="00CC69E2"/>
    <w:rsid w:val="00CC6DE4"/>
    <w:rsid w:val="00CC77F2"/>
    <w:rsid w:val="00CE2617"/>
    <w:rsid w:val="00CE585E"/>
    <w:rsid w:val="00D019A6"/>
    <w:rsid w:val="00D04F64"/>
    <w:rsid w:val="00D05C35"/>
    <w:rsid w:val="00D06E52"/>
    <w:rsid w:val="00D14EF4"/>
    <w:rsid w:val="00D20D27"/>
    <w:rsid w:val="00D266F2"/>
    <w:rsid w:val="00D31DFD"/>
    <w:rsid w:val="00D32D8C"/>
    <w:rsid w:val="00D33212"/>
    <w:rsid w:val="00D354D8"/>
    <w:rsid w:val="00D37968"/>
    <w:rsid w:val="00D4042C"/>
    <w:rsid w:val="00D43D69"/>
    <w:rsid w:val="00D46164"/>
    <w:rsid w:val="00D4624F"/>
    <w:rsid w:val="00D56A72"/>
    <w:rsid w:val="00D65CF5"/>
    <w:rsid w:val="00D66610"/>
    <w:rsid w:val="00D67FDC"/>
    <w:rsid w:val="00D7184F"/>
    <w:rsid w:val="00D7369C"/>
    <w:rsid w:val="00D7400B"/>
    <w:rsid w:val="00D7560A"/>
    <w:rsid w:val="00D75A29"/>
    <w:rsid w:val="00D802B3"/>
    <w:rsid w:val="00D824F5"/>
    <w:rsid w:val="00D83CE1"/>
    <w:rsid w:val="00D8525E"/>
    <w:rsid w:val="00D85BB3"/>
    <w:rsid w:val="00D85F0C"/>
    <w:rsid w:val="00D9099F"/>
    <w:rsid w:val="00D937A8"/>
    <w:rsid w:val="00D9427F"/>
    <w:rsid w:val="00D94E23"/>
    <w:rsid w:val="00DA2301"/>
    <w:rsid w:val="00DA3359"/>
    <w:rsid w:val="00DB2472"/>
    <w:rsid w:val="00DB2518"/>
    <w:rsid w:val="00DB7AFE"/>
    <w:rsid w:val="00DC4E22"/>
    <w:rsid w:val="00DD060D"/>
    <w:rsid w:val="00DE06BB"/>
    <w:rsid w:val="00DE102F"/>
    <w:rsid w:val="00DE3E07"/>
    <w:rsid w:val="00DE4DE5"/>
    <w:rsid w:val="00DE6148"/>
    <w:rsid w:val="00DE7981"/>
    <w:rsid w:val="00E02A59"/>
    <w:rsid w:val="00E068E5"/>
    <w:rsid w:val="00E1035F"/>
    <w:rsid w:val="00E109E8"/>
    <w:rsid w:val="00E117A5"/>
    <w:rsid w:val="00E124A5"/>
    <w:rsid w:val="00E12529"/>
    <w:rsid w:val="00E13E42"/>
    <w:rsid w:val="00E21945"/>
    <w:rsid w:val="00E21C4D"/>
    <w:rsid w:val="00E23A81"/>
    <w:rsid w:val="00E2692C"/>
    <w:rsid w:val="00E271FD"/>
    <w:rsid w:val="00E31476"/>
    <w:rsid w:val="00E34D3B"/>
    <w:rsid w:val="00E4339B"/>
    <w:rsid w:val="00E56809"/>
    <w:rsid w:val="00E57218"/>
    <w:rsid w:val="00E57509"/>
    <w:rsid w:val="00E61B93"/>
    <w:rsid w:val="00E649B6"/>
    <w:rsid w:val="00E651CD"/>
    <w:rsid w:val="00E66580"/>
    <w:rsid w:val="00E74619"/>
    <w:rsid w:val="00E83266"/>
    <w:rsid w:val="00E83994"/>
    <w:rsid w:val="00E84011"/>
    <w:rsid w:val="00E84A22"/>
    <w:rsid w:val="00E867B3"/>
    <w:rsid w:val="00E873F8"/>
    <w:rsid w:val="00EA5767"/>
    <w:rsid w:val="00EB1088"/>
    <w:rsid w:val="00EB30C8"/>
    <w:rsid w:val="00EB6E8F"/>
    <w:rsid w:val="00EC0208"/>
    <w:rsid w:val="00EC4223"/>
    <w:rsid w:val="00EC5335"/>
    <w:rsid w:val="00EC657B"/>
    <w:rsid w:val="00EC748A"/>
    <w:rsid w:val="00ED2466"/>
    <w:rsid w:val="00EE1045"/>
    <w:rsid w:val="00EE4A43"/>
    <w:rsid w:val="00EE72DB"/>
    <w:rsid w:val="00EF25BB"/>
    <w:rsid w:val="00EF6E7D"/>
    <w:rsid w:val="00F12C5F"/>
    <w:rsid w:val="00F13FA9"/>
    <w:rsid w:val="00F1558A"/>
    <w:rsid w:val="00F17337"/>
    <w:rsid w:val="00F21D2A"/>
    <w:rsid w:val="00F25725"/>
    <w:rsid w:val="00F265CB"/>
    <w:rsid w:val="00F27E10"/>
    <w:rsid w:val="00F3098A"/>
    <w:rsid w:val="00F32EE4"/>
    <w:rsid w:val="00F34C88"/>
    <w:rsid w:val="00F35D8C"/>
    <w:rsid w:val="00F42227"/>
    <w:rsid w:val="00F435CB"/>
    <w:rsid w:val="00F4709C"/>
    <w:rsid w:val="00F52CBC"/>
    <w:rsid w:val="00F56FEB"/>
    <w:rsid w:val="00F63FC3"/>
    <w:rsid w:val="00F6404C"/>
    <w:rsid w:val="00F729D0"/>
    <w:rsid w:val="00F809AB"/>
    <w:rsid w:val="00F80D51"/>
    <w:rsid w:val="00F817BA"/>
    <w:rsid w:val="00F85BB9"/>
    <w:rsid w:val="00F9610A"/>
    <w:rsid w:val="00FA6F58"/>
    <w:rsid w:val="00FA7600"/>
    <w:rsid w:val="00FB097C"/>
    <w:rsid w:val="00FB2A89"/>
    <w:rsid w:val="00FC48AB"/>
    <w:rsid w:val="00FC4A35"/>
    <w:rsid w:val="00FC4E50"/>
    <w:rsid w:val="00FC6DE2"/>
    <w:rsid w:val="00FD3D4E"/>
    <w:rsid w:val="00FD4780"/>
    <w:rsid w:val="00FD7962"/>
    <w:rsid w:val="00FE41D6"/>
    <w:rsid w:val="00FE5EE9"/>
    <w:rsid w:val="00FF0490"/>
    <w:rsid w:val="00FF5978"/>
    <w:rsid w:val="02F76A9E"/>
    <w:rsid w:val="03212AC7"/>
    <w:rsid w:val="03AB3482"/>
    <w:rsid w:val="03B39210"/>
    <w:rsid w:val="0415CD33"/>
    <w:rsid w:val="04EE2D3C"/>
    <w:rsid w:val="04EFB609"/>
    <w:rsid w:val="06E38930"/>
    <w:rsid w:val="0867AF9B"/>
    <w:rsid w:val="0919027C"/>
    <w:rsid w:val="0AA6180C"/>
    <w:rsid w:val="0C548505"/>
    <w:rsid w:val="0C86392F"/>
    <w:rsid w:val="1061FB00"/>
    <w:rsid w:val="12039870"/>
    <w:rsid w:val="137A1A71"/>
    <w:rsid w:val="137DB78B"/>
    <w:rsid w:val="139042DE"/>
    <w:rsid w:val="13F3268C"/>
    <w:rsid w:val="15EB38DD"/>
    <w:rsid w:val="1612DF6B"/>
    <w:rsid w:val="16D7ABA3"/>
    <w:rsid w:val="1A073E1C"/>
    <w:rsid w:val="1C970441"/>
    <w:rsid w:val="1CD6349C"/>
    <w:rsid w:val="1CD638B9"/>
    <w:rsid w:val="1F6941B7"/>
    <w:rsid w:val="2093C72D"/>
    <w:rsid w:val="20DB0373"/>
    <w:rsid w:val="212507C0"/>
    <w:rsid w:val="21CD64A5"/>
    <w:rsid w:val="22F21179"/>
    <w:rsid w:val="25E8F8E1"/>
    <w:rsid w:val="270F7FEA"/>
    <w:rsid w:val="2855A230"/>
    <w:rsid w:val="28591677"/>
    <w:rsid w:val="286D45AB"/>
    <w:rsid w:val="28CE49A4"/>
    <w:rsid w:val="299DDA50"/>
    <w:rsid w:val="2BA1A914"/>
    <w:rsid w:val="2C694DFE"/>
    <w:rsid w:val="2D96C3B4"/>
    <w:rsid w:val="2DC46DDE"/>
    <w:rsid w:val="2F09BB9F"/>
    <w:rsid w:val="30950547"/>
    <w:rsid w:val="3189063D"/>
    <w:rsid w:val="33D3EC67"/>
    <w:rsid w:val="34538EDF"/>
    <w:rsid w:val="355F8CC5"/>
    <w:rsid w:val="39CC0E7B"/>
    <w:rsid w:val="3A3D2790"/>
    <w:rsid w:val="3B2BA959"/>
    <w:rsid w:val="3B48D1E2"/>
    <w:rsid w:val="3CFB6305"/>
    <w:rsid w:val="3EC1D8A6"/>
    <w:rsid w:val="4384DEED"/>
    <w:rsid w:val="44AAB91C"/>
    <w:rsid w:val="4582912B"/>
    <w:rsid w:val="4633E8C8"/>
    <w:rsid w:val="4780B538"/>
    <w:rsid w:val="48AE5A98"/>
    <w:rsid w:val="4A49823C"/>
    <w:rsid w:val="4B404007"/>
    <w:rsid w:val="4B6F080E"/>
    <w:rsid w:val="4BCB60F2"/>
    <w:rsid w:val="4C738A3D"/>
    <w:rsid w:val="4E9ECD8A"/>
    <w:rsid w:val="4FD68F38"/>
    <w:rsid w:val="501BB8F8"/>
    <w:rsid w:val="503C530E"/>
    <w:rsid w:val="5421648E"/>
    <w:rsid w:val="59971090"/>
    <w:rsid w:val="59F1120F"/>
    <w:rsid w:val="5BD5D56E"/>
    <w:rsid w:val="5C89F7CC"/>
    <w:rsid w:val="614D0974"/>
    <w:rsid w:val="64530302"/>
    <w:rsid w:val="673E3F39"/>
    <w:rsid w:val="6AB621D7"/>
    <w:rsid w:val="6B6C8120"/>
    <w:rsid w:val="6D7DD93D"/>
    <w:rsid w:val="6DCD508A"/>
    <w:rsid w:val="6F34040D"/>
    <w:rsid w:val="6F3432C1"/>
    <w:rsid w:val="6F644980"/>
    <w:rsid w:val="7187F539"/>
    <w:rsid w:val="727FEA2E"/>
    <w:rsid w:val="74953D91"/>
    <w:rsid w:val="7AA7D366"/>
    <w:rsid w:val="7AECFAC8"/>
    <w:rsid w:val="7B03A482"/>
    <w:rsid w:val="7D0778F8"/>
    <w:rsid w:val="7D26B084"/>
    <w:rsid w:val="7E9475F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F776"/>
  <w15:chartTrackingRefBased/>
  <w15:docId w15:val="{20B66EC0-CCF2-45E2-8C52-79A21625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4B4"/>
    <w:pPr>
      <w:spacing w:line="256" w:lineRule="auto"/>
    </w:pPr>
    <w:rPr>
      <w:rFonts w:eastAsiaTheme="minorEastAsia"/>
      <w:lang w:eastAsia="pt-PT"/>
    </w:rPr>
  </w:style>
  <w:style w:type="paragraph" w:styleId="Heading1">
    <w:name w:val="heading 1"/>
    <w:basedOn w:val="Normal"/>
    <w:next w:val="Normal"/>
    <w:link w:val="Heading1Char"/>
    <w:uiPriority w:val="9"/>
    <w:qFormat/>
    <w:rsid w:val="009D6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33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74B4"/>
    <w:rPr>
      <w:color w:val="0000FF"/>
      <w:u w:val="single"/>
    </w:rPr>
  </w:style>
  <w:style w:type="paragraph" w:styleId="NormalWeb">
    <w:name w:val="Normal (Web)"/>
    <w:basedOn w:val="Normal"/>
    <w:uiPriority w:val="99"/>
    <w:semiHidden/>
    <w:unhideWhenUsed/>
    <w:rsid w:val="004174B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A4155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4155E"/>
    <w:rPr>
      <w:rFonts w:eastAsiaTheme="minorEastAsia"/>
      <w:color w:val="5A5A5A" w:themeColor="text1" w:themeTint="A5"/>
      <w:spacing w:val="15"/>
      <w:lang w:eastAsia="pt-PT"/>
    </w:rPr>
  </w:style>
  <w:style w:type="paragraph" w:styleId="ListParagraph">
    <w:name w:val="List Paragraph"/>
    <w:basedOn w:val="Normal"/>
    <w:uiPriority w:val="34"/>
    <w:qFormat/>
    <w:rsid w:val="00F52CBC"/>
    <w:pPr>
      <w:ind w:left="720"/>
      <w:contextualSpacing/>
    </w:pPr>
  </w:style>
  <w:style w:type="character" w:customStyle="1" w:styleId="Heading2Char">
    <w:name w:val="Heading 2 Char"/>
    <w:basedOn w:val="DefaultParagraphFont"/>
    <w:link w:val="Heading2"/>
    <w:uiPriority w:val="9"/>
    <w:rsid w:val="009D6ED2"/>
    <w:rPr>
      <w:rFonts w:asciiTheme="majorHAnsi" w:eastAsiaTheme="majorEastAsia" w:hAnsiTheme="majorHAnsi" w:cstheme="majorBidi"/>
      <w:color w:val="2F5496" w:themeColor="accent1" w:themeShade="BF"/>
      <w:sz w:val="26"/>
      <w:szCs w:val="26"/>
      <w:lang w:eastAsia="pt-PT"/>
    </w:rPr>
  </w:style>
  <w:style w:type="character" w:customStyle="1" w:styleId="Heading1Char">
    <w:name w:val="Heading 1 Char"/>
    <w:basedOn w:val="DefaultParagraphFont"/>
    <w:link w:val="Heading1"/>
    <w:uiPriority w:val="9"/>
    <w:rsid w:val="009D6ED2"/>
    <w:rPr>
      <w:rFonts w:asciiTheme="majorHAnsi" w:eastAsiaTheme="majorEastAsia" w:hAnsiTheme="majorHAnsi" w:cstheme="majorBidi"/>
      <w:color w:val="2F5496" w:themeColor="accent1" w:themeShade="BF"/>
      <w:sz w:val="32"/>
      <w:szCs w:val="32"/>
      <w:lang w:eastAsia="pt-PT"/>
    </w:rPr>
  </w:style>
  <w:style w:type="paragraph" w:styleId="TOCHeading">
    <w:name w:val="TOC Heading"/>
    <w:basedOn w:val="Heading1"/>
    <w:next w:val="Normal"/>
    <w:uiPriority w:val="39"/>
    <w:unhideWhenUsed/>
    <w:qFormat/>
    <w:rsid w:val="009D6ED2"/>
    <w:pPr>
      <w:spacing w:line="259" w:lineRule="auto"/>
      <w:outlineLvl w:val="9"/>
    </w:pPr>
  </w:style>
  <w:style w:type="paragraph" w:styleId="TOC2">
    <w:name w:val="toc 2"/>
    <w:basedOn w:val="Normal"/>
    <w:next w:val="Normal"/>
    <w:autoRedefine/>
    <w:uiPriority w:val="39"/>
    <w:unhideWhenUsed/>
    <w:rsid w:val="009D6ED2"/>
    <w:pPr>
      <w:spacing w:after="100"/>
      <w:ind w:left="220"/>
    </w:pPr>
  </w:style>
  <w:style w:type="paragraph" w:styleId="Header">
    <w:name w:val="header"/>
    <w:basedOn w:val="Normal"/>
    <w:link w:val="HeaderChar"/>
    <w:uiPriority w:val="99"/>
    <w:unhideWhenUsed/>
    <w:rsid w:val="00303623"/>
    <w:pPr>
      <w:tabs>
        <w:tab w:val="center" w:pos="4252"/>
        <w:tab w:val="right" w:pos="8504"/>
      </w:tabs>
      <w:spacing w:after="0" w:line="240" w:lineRule="auto"/>
    </w:pPr>
  </w:style>
  <w:style w:type="character" w:customStyle="1" w:styleId="HeaderChar">
    <w:name w:val="Header Char"/>
    <w:basedOn w:val="DefaultParagraphFont"/>
    <w:link w:val="Header"/>
    <w:uiPriority w:val="99"/>
    <w:rsid w:val="00303623"/>
    <w:rPr>
      <w:rFonts w:eastAsiaTheme="minorEastAsia"/>
      <w:lang w:eastAsia="pt-PT"/>
    </w:rPr>
  </w:style>
  <w:style w:type="paragraph" w:styleId="Footer">
    <w:name w:val="footer"/>
    <w:basedOn w:val="Normal"/>
    <w:link w:val="FooterChar"/>
    <w:uiPriority w:val="99"/>
    <w:unhideWhenUsed/>
    <w:rsid w:val="00303623"/>
    <w:pPr>
      <w:tabs>
        <w:tab w:val="center" w:pos="4252"/>
        <w:tab w:val="right" w:pos="8504"/>
      </w:tabs>
      <w:spacing w:after="0" w:line="240" w:lineRule="auto"/>
    </w:pPr>
  </w:style>
  <w:style w:type="character" w:customStyle="1" w:styleId="FooterChar">
    <w:name w:val="Footer Char"/>
    <w:basedOn w:val="DefaultParagraphFont"/>
    <w:link w:val="Footer"/>
    <w:uiPriority w:val="99"/>
    <w:rsid w:val="00303623"/>
    <w:rPr>
      <w:rFonts w:eastAsiaTheme="minorEastAsia"/>
      <w:lang w:eastAsia="pt-PT"/>
    </w:rPr>
  </w:style>
  <w:style w:type="paragraph" w:styleId="BalloonText">
    <w:name w:val="Balloon Text"/>
    <w:basedOn w:val="Normal"/>
    <w:link w:val="BalloonTextChar"/>
    <w:uiPriority w:val="99"/>
    <w:semiHidden/>
    <w:unhideWhenUsed/>
    <w:rsid w:val="00643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071"/>
    <w:rPr>
      <w:rFonts w:ascii="Segoe UI" w:eastAsiaTheme="minorEastAsia" w:hAnsi="Segoe UI" w:cs="Segoe UI"/>
      <w:sz w:val="18"/>
      <w:szCs w:val="18"/>
      <w:lang w:eastAsia="pt-PT"/>
    </w:rPr>
  </w:style>
  <w:style w:type="character" w:customStyle="1" w:styleId="Heading3Char">
    <w:name w:val="Heading 3 Char"/>
    <w:basedOn w:val="DefaultParagraphFont"/>
    <w:link w:val="Heading3"/>
    <w:uiPriority w:val="9"/>
    <w:rsid w:val="002E05CC"/>
    <w:rPr>
      <w:rFonts w:asciiTheme="majorHAnsi" w:eastAsiaTheme="majorEastAsia" w:hAnsiTheme="majorHAnsi" w:cstheme="majorBidi"/>
      <w:color w:val="1F3763" w:themeColor="accent1" w:themeShade="7F"/>
      <w:sz w:val="24"/>
      <w:szCs w:val="24"/>
      <w:lang w:eastAsia="pt-PT"/>
    </w:rPr>
  </w:style>
  <w:style w:type="paragraph" w:styleId="TOC3">
    <w:name w:val="toc 3"/>
    <w:basedOn w:val="Normal"/>
    <w:next w:val="Normal"/>
    <w:autoRedefine/>
    <w:uiPriority w:val="39"/>
    <w:unhideWhenUsed/>
    <w:rsid w:val="002E05CC"/>
    <w:pPr>
      <w:spacing w:after="100"/>
      <w:ind w:left="440"/>
    </w:pPr>
  </w:style>
  <w:style w:type="paragraph" w:styleId="TOC1">
    <w:name w:val="toc 1"/>
    <w:basedOn w:val="Normal"/>
    <w:next w:val="Normal"/>
    <w:autoRedefine/>
    <w:uiPriority w:val="39"/>
    <w:unhideWhenUsed/>
    <w:rsid w:val="00971BBD"/>
    <w:pPr>
      <w:spacing w:after="100" w:line="259" w:lineRule="auto"/>
    </w:pPr>
    <w:rPr>
      <w:rFonts w:cs="Times New Roman"/>
    </w:rPr>
  </w:style>
  <w:style w:type="character" w:customStyle="1" w:styleId="keyword2">
    <w:name w:val="keyword2"/>
    <w:basedOn w:val="DefaultParagraphFont"/>
    <w:rsid w:val="002A1624"/>
    <w:rPr>
      <w:b/>
      <w:bCs/>
      <w:color w:val="006699"/>
      <w:bdr w:val="none" w:sz="0" w:space="0" w:color="auto" w:frame="1"/>
    </w:rPr>
  </w:style>
  <w:style w:type="character" w:styleId="PlaceholderText">
    <w:name w:val="Placeholder Text"/>
    <w:basedOn w:val="DefaultParagraphFont"/>
    <w:uiPriority w:val="99"/>
    <w:semiHidden/>
    <w:rsid w:val="00B70EBD"/>
    <w:rPr>
      <w:color w:val="808080"/>
    </w:rPr>
  </w:style>
  <w:style w:type="paragraph" w:styleId="EndnoteText">
    <w:name w:val="endnote text"/>
    <w:basedOn w:val="Normal"/>
    <w:link w:val="EndnoteTextChar"/>
    <w:uiPriority w:val="99"/>
    <w:semiHidden/>
    <w:unhideWhenUsed/>
    <w:rsid w:val="003D41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41DE"/>
    <w:rPr>
      <w:rFonts w:eastAsiaTheme="minorEastAsia"/>
      <w:sz w:val="20"/>
      <w:szCs w:val="20"/>
      <w:lang w:eastAsia="pt-PT"/>
    </w:rPr>
  </w:style>
  <w:style w:type="character" w:styleId="EndnoteReference">
    <w:name w:val="endnote reference"/>
    <w:basedOn w:val="DefaultParagraphFont"/>
    <w:uiPriority w:val="99"/>
    <w:semiHidden/>
    <w:unhideWhenUsed/>
    <w:rsid w:val="003D41DE"/>
    <w:rPr>
      <w:vertAlign w:val="superscript"/>
    </w:rPr>
  </w:style>
  <w:style w:type="paragraph" w:styleId="FootnoteText">
    <w:name w:val="footnote text"/>
    <w:basedOn w:val="Normal"/>
    <w:link w:val="FootnoteTextChar"/>
    <w:uiPriority w:val="99"/>
    <w:semiHidden/>
    <w:unhideWhenUsed/>
    <w:rsid w:val="003D41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41DE"/>
    <w:rPr>
      <w:rFonts w:eastAsiaTheme="minorEastAsia"/>
      <w:sz w:val="20"/>
      <w:szCs w:val="20"/>
      <w:lang w:eastAsia="pt-PT"/>
    </w:rPr>
  </w:style>
  <w:style w:type="character" w:styleId="FootnoteReference">
    <w:name w:val="footnote reference"/>
    <w:basedOn w:val="DefaultParagraphFont"/>
    <w:uiPriority w:val="99"/>
    <w:semiHidden/>
    <w:unhideWhenUsed/>
    <w:rsid w:val="003D41DE"/>
    <w:rPr>
      <w:vertAlign w:val="superscript"/>
    </w:rPr>
  </w:style>
  <w:style w:type="character" w:customStyle="1" w:styleId="Heading4Char">
    <w:name w:val="Heading 4 Char"/>
    <w:basedOn w:val="DefaultParagraphFont"/>
    <w:link w:val="Heading4"/>
    <w:uiPriority w:val="9"/>
    <w:rsid w:val="00E4339B"/>
    <w:rPr>
      <w:rFonts w:asciiTheme="majorHAnsi" w:eastAsiaTheme="majorEastAsia" w:hAnsiTheme="majorHAnsi" w:cstheme="majorBidi"/>
      <w:i/>
      <w:iCs/>
      <w:color w:val="2F5496" w:themeColor="accent1" w:themeShade="BF"/>
      <w:lang w:eastAsia="pt-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8B7ED7"/>
    <w:rPr>
      <w:sz w:val="16"/>
      <w:szCs w:val="16"/>
    </w:rPr>
  </w:style>
  <w:style w:type="paragraph" w:styleId="CommentText">
    <w:name w:val="annotation text"/>
    <w:basedOn w:val="Normal"/>
    <w:link w:val="CommentTextChar"/>
    <w:uiPriority w:val="99"/>
    <w:semiHidden/>
    <w:unhideWhenUsed/>
    <w:rsid w:val="008B7ED7"/>
    <w:pPr>
      <w:spacing w:line="240" w:lineRule="auto"/>
    </w:pPr>
    <w:rPr>
      <w:sz w:val="20"/>
      <w:szCs w:val="20"/>
    </w:rPr>
  </w:style>
  <w:style w:type="character" w:customStyle="1" w:styleId="CommentTextChar">
    <w:name w:val="Comment Text Char"/>
    <w:basedOn w:val="DefaultParagraphFont"/>
    <w:link w:val="CommentText"/>
    <w:uiPriority w:val="99"/>
    <w:semiHidden/>
    <w:rsid w:val="008B7ED7"/>
    <w:rPr>
      <w:rFonts w:eastAsiaTheme="minorEastAsia"/>
      <w:sz w:val="20"/>
      <w:szCs w:val="20"/>
      <w:lang w:eastAsia="pt-PT"/>
    </w:rPr>
  </w:style>
  <w:style w:type="paragraph" w:styleId="CommentSubject">
    <w:name w:val="annotation subject"/>
    <w:basedOn w:val="CommentText"/>
    <w:next w:val="CommentText"/>
    <w:link w:val="CommentSubjectChar"/>
    <w:uiPriority w:val="99"/>
    <w:semiHidden/>
    <w:unhideWhenUsed/>
    <w:rsid w:val="008B7ED7"/>
    <w:rPr>
      <w:b/>
      <w:bCs/>
    </w:rPr>
  </w:style>
  <w:style w:type="character" w:customStyle="1" w:styleId="CommentSubjectChar">
    <w:name w:val="Comment Subject Char"/>
    <w:basedOn w:val="CommentTextChar"/>
    <w:link w:val="CommentSubject"/>
    <w:uiPriority w:val="99"/>
    <w:semiHidden/>
    <w:rsid w:val="008B7ED7"/>
    <w:rPr>
      <w:rFonts w:eastAsiaTheme="minorEastAsia"/>
      <w:b/>
      <w:bCs/>
      <w:sz w:val="20"/>
      <w:szCs w:val="20"/>
      <w:lang w:eastAsia="pt-PT"/>
    </w:rPr>
  </w:style>
  <w:style w:type="paragraph" w:styleId="Caption">
    <w:name w:val="caption"/>
    <w:basedOn w:val="Normal"/>
    <w:next w:val="Normal"/>
    <w:uiPriority w:val="35"/>
    <w:unhideWhenUsed/>
    <w:qFormat/>
    <w:rsid w:val="00CC77F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D1CE6"/>
  </w:style>
  <w:style w:type="character" w:styleId="UnresolvedMention">
    <w:name w:val="Unresolved Mention"/>
    <w:basedOn w:val="DefaultParagraphFont"/>
    <w:uiPriority w:val="99"/>
    <w:semiHidden/>
    <w:unhideWhenUsed/>
    <w:rsid w:val="00877D15"/>
    <w:rPr>
      <w:color w:val="808080"/>
      <w:shd w:val="clear" w:color="auto" w:fill="E6E6E6"/>
    </w:rPr>
  </w:style>
  <w:style w:type="character" w:styleId="FollowedHyperlink">
    <w:name w:val="FollowedHyperlink"/>
    <w:basedOn w:val="DefaultParagraphFont"/>
    <w:uiPriority w:val="99"/>
    <w:semiHidden/>
    <w:unhideWhenUsed/>
    <w:rsid w:val="00877D15"/>
    <w:rPr>
      <w:color w:val="954F72" w:themeColor="followedHyperlink"/>
      <w:u w:val="single"/>
    </w:rPr>
  </w:style>
  <w:style w:type="paragraph" w:styleId="Revision">
    <w:name w:val="Revision"/>
    <w:hidden/>
    <w:uiPriority w:val="99"/>
    <w:semiHidden/>
    <w:rsid w:val="00AC1409"/>
    <w:pPr>
      <w:spacing w:after="0" w:line="240" w:lineRule="auto"/>
    </w:pPr>
    <w:rPr>
      <w:rFonts w:eastAsiaTheme="minorEastAsia"/>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14878">
      <w:bodyDiv w:val="1"/>
      <w:marLeft w:val="0"/>
      <w:marRight w:val="0"/>
      <w:marTop w:val="0"/>
      <w:marBottom w:val="0"/>
      <w:divBdr>
        <w:top w:val="none" w:sz="0" w:space="0" w:color="auto"/>
        <w:left w:val="none" w:sz="0" w:space="0" w:color="auto"/>
        <w:bottom w:val="none" w:sz="0" w:space="0" w:color="auto"/>
        <w:right w:val="none" w:sz="0" w:space="0" w:color="auto"/>
      </w:divBdr>
    </w:div>
    <w:div w:id="657147229">
      <w:bodyDiv w:val="1"/>
      <w:marLeft w:val="0"/>
      <w:marRight w:val="0"/>
      <w:marTop w:val="0"/>
      <w:marBottom w:val="0"/>
      <w:divBdr>
        <w:top w:val="none" w:sz="0" w:space="0" w:color="auto"/>
        <w:left w:val="none" w:sz="0" w:space="0" w:color="auto"/>
        <w:bottom w:val="none" w:sz="0" w:space="0" w:color="auto"/>
        <w:right w:val="none" w:sz="0" w:space="0" w:color="auto"/>
      </w:divBdr>
    </w:div>
    <w:div w:id="928974603">
      <w:bodyDiv w:val="1"/>
      <w:marLeft w:val="0"/>
      <w:marRight w:val="0"/>
      <w:marTop w:val="0"/>
      <w:marBottom w:val="0"/>
      <w:divBdr>
        <w:top w:val="none" w:sz="0" w:space="0" w:color="auto"/>
        <w:left w:val="none" w:sz="0" w:space="0" w:color="auto"/>
        <w:bottom w:val="none" w:sz="0" w:space="0" w:color="auto"/>
        <w:right w:val="none" w:sz="0" w:space="0" w:color="auto"/>
      </w:divBdr>
    </w:div>
    <w:div w:id="1020814916">
      <w:bodyDiv w:val="1"/>
      <w:marLeft w:val="0"/>
      <w:marRight w:val="0"/>
      <w:marTop w:val="0"/>
      <w:marBottom w:val="0"/>
      <w:divBdr>
        <w:top w:val="none" w:sz="0" w:space="0" w:color="auto"/>
        <w:left w:val="none" w:sz="0" w:space="0" w:color="auto"/>
        <w:bottom w:val="none" w:sz="0" w:space="0" w:color="auto"/>
        <w:right w:val="none" w:sz="0" w:space="0" w:color="auto"/>
      </w:divBdr>
    </w:div>
    <w:div w:id="151106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footer" Target="footer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gregu\source\repos\Project1\Project1\Stats.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Sheet2!$A$2:$A$501</cx:f>
        <cx:lvl ptCount="500" formatCode="General">
          <cx:pt idx="0">7.6063000000000001</cx:pt>
          <cx:pt idx="1">7.0925399999999996</cx:pt>
          <cx:pt idx="2">7.42964</cx:pt>
          <cx:pt idx="3">6.1503499999999995</cx:pt>
          <cx:pt idx="4">6.7706</cx:pt>
          <cx:pt idx="5">8.0283899999999999</cx:pt>
          <cx:pt idx="6">6.99275</cx:pt>
          <cx:pt idx="7">10.918799999999999</cx:pt>
          <cx:pt idx="8">6.6651699999999998</cx:pt>
          <cx:pt idx="9">7.72302</cx:pt>
          <cx:pt idx="10">6.5607900000000008</cx:pt>
          <cx:pt idx="11">6.9567800000000002</cx:pt>
          <cx:pt idx="12">6.8746199999999993</cx:pt>
          <cx:pt idx="13">7.3626500000000004</cx:pt>
          <cx:pt idx="14">7.2452199999999998</cx:pt>
          <cx:pt idx="15">7.3460700000000001</cx:pt>
          <cx:pt idx="16">8.4695099999999996</cx:pt>
          <cx:pt idx="17">11.0824</cx:pt>
          <cx:pt idx="18">7.15707</cx:pt>
          <cx:pt idx="19">6.99275</cx:pt>
          <cx:pt idx="20">5.6591500000000003</cx:pt>
          <cx:pt idx="21">7.2106699999999995</cx:pt>
          <cx:pt idx="22">11.2485</cx:pt>
          <cx:pt idx="23">7.8206999999999995</cx:pt>
          <cx:pt idx="24">7.14649</cx:pt>
          <cx:pt idx="25">7.8926299999999996</cx:pt>
          <cx:pt idx="26">11.3712</cx:pt>
          <cx:pt idx="27">6.3855400000000007</cx:pt>
          <cx:pt idx="28">8.6733200000000004</cx:pt>
          <cx:pt idx="29">7.5562299999999993</cx:pt>
          <cx:pt idx="30">7.0488200000000001</cx:pt>
          <cx:pt idx="31">6.7667200000000003</cx:pt>
          <cx:pt idx="32">8.618310000000001</cx:pt>
          <cx:pt idx="33">7.28789</cx:pt>
          <cx:pt idx="34">7.0932499999999994</cx:pt>
          <cx:pt idx="35">6.8213800000000004</cx:pt>
          <cx:pt idx="36">7.9060299999999994</cx:pt>
          <cx:pt idx="37">7.2357000000000005</cx:pt>
          <cx:pt idx="38">6.0702999999999996</cx:pt>
          <cx:pt idx="39">7.1256899999999996</cx:pt>
          <cx:pt idx="40">7.5139200000000006</cx:pt>
          <cx:pt idx="41">7.2032600000000002</cx:pt>
          <cx:pt idx="42">6.0170599999999999</cx:pt>
          <cx:pt idx="43">6.7949299999999999</cx:pt>
          <cx:pt idx="44">6.7212300000000003</cx:pt>
          <cx:pt idx="45">6.5759599999999994</cx:pt>
          <cx:pt idx="46">7.4864099999999993</cx:pt>
          <cx:pt idx="47">6.9825200000000001</cx:pt>
          <cx:pt idx="48">7.0131999999999994</cx:pt>
          <cx:pt idx="49">7.0371799999999993</cx:pt>
          <cx:pt idx="50">6.8936700000000002</cx:pt>
          <cx:pt idx="51">7.26145</cx:pt>
          <cx:pt idx="52">7.6200599999999996</cx:pt>
          <cx:pt idx="53">8.559429999999999</cx:pt>
          <cx:pt idx="54">7.3361999999999998</cx:pt>
          <cx:pt idx="55">6.4186900000000007</cx:pt>
          <cx:pt idx="56">6.87568</cx:pt>
          <cx:pt idx="57">6.78294</cx:pt>
          <cx:pt idx="58">6.3174900000000003</cx:pt>
          <cx:pt idx="59">6.2452000000000005</cx:pt>
          <cx:pt idx="60">7.0209599999999996</cx:pt>
          <cx:pt idx="61">7.7505300000000004</cx:pt>
          <cx:pt idx="62">8.2082200000000007</cx:pt>
          <cx:pt idx="63">8.7759400000000003</cx:pt>
          <cx:pt idx="64">8.7216299999999993</cx:pt>
          <cx:pt idx="65">9.0971700000000002</cx:pt>
          <cx:pt idx="66">6.9321000000000002</cx:pt>
          <cx:pt idx="67">8.0365000000000002</cx:pt>
          <cx:pt idx="68">7.7783799999999994</cx:pt>
          <cx:pt idx="69">8.089739999999999</cx:pt>
          <cx:pt idx="70">6.5131900000000007</cx:pt>
          <cx:pt idx="71">5.6820700000000004</cx:pt>
          <cx:pt idx="72">6.2533099999999999</cx:pt>
          <cx:pt idx="73">7.16906</cx:pt>
          <cx:pt idx="74">7.94693</cx:pt>
          <cx:pt idx="75">9.1765100000000004</cx:pt>
          <cx:pt idx="76">7.8492600000000001</cx:pt>
          <cx:pt idx="77">6.2765900000000006</cx:pt>
          <cx:pt idx="78">5.6581000000000001</cx:pt>
          <cx:pt idx="79">6.8887299999999998</cx:pt>
          <cx:pt idx="80">6.1316600000000001</cx:pt>
          <cx:pt idx="81">7.7642800000000003</cx:pt>
          <cx:pt idx="82">6.24979</cx:pt>
          <cx:pt idx="83">8.0594199999999994</cx:pt>
          <cx:pt idx="84">5.8509800000000007</cx:pt>
          <cx:pt idx="85">7.1373199999999999</cx:pt>
          <cx:pt idx="86">7.3816899999999999</cx:pt>
          <cx:pt idx="87">5.7465999999999999</cx:pt>
          <cx:pt idx="88">7.3220900000000002</cx:pt>
          <cx:pt idx="89">10.2615</cx:pt>
          <cx:pt idx="90">23.543900000000001</cx:pt>
          <cx:pt idx="91">7.1972700000000005</cx:pt>
          <cx:pt idx="92">7.4151899999999999</cx:pt>
          <cx:pt idx="93">7.0220200000000004</cx:pt>
          <cx:pt idx="94">6.7032499999999997</cx:pt>
          <cx:pt idx="95">6.6595300000000002</cx:pt>
          <cx:pt idx="96">7.0001600000000002</cx:pt>
          <cx:pt idx="97">6.6228600000000002</cx:pt>
          <cx:pt idx="98">7.1345000000000001</cx:pt>
          <cx:pt idx="99">8.1913</cx:pt>
          <cx:pt idx="100">8.2508900000000001</cx:pt>
          <cx:pt idx="101">7.908500000000001</cx:pt>
          <cx:pt idx="102">8.3489199999999997</cx:pt>
          <cx:pt idx="103">6.0329299999999995</cx:pt>
          <cx:pt idx="104">8.4367199999999993</cx:pt>
          <cx:pt idx="105">5.5586599999999997</cx:pt>
          <cx:pt idx="106">6.6630500000000001</cx:pt>
          <cx:pt idx="107">6.9021300000000005</cx:pt>
          <cx:pt idx="108">6.7367499999999998</cx:pt>
          <cx:pt idx="109">7.8654799999999989</cx:pt>
          <cx:pt idx="110">6.9655999999999993</cx:pt>
          <cx:pt idx="111">7.0202499999999999</cx:pt>
          <cx:pt idx="112">7.4804199999999996</cx:pt>
          <cx:pt idx="113">8.1056099999999986</cx:pt>
          <cx:pt idx="114">8.2075199999999988</cx:pt>
          <cx:pt idx="115">6.3820200000000007</cx:pt>
          <cx:pt idx="116">9.06508</cx:pt>
          <cx:pt idx="117">6.9310400000000003</cx:pt>
          <cx:pt idx="118">7.9769000000000005</cx:pt>
          <cx:pt idx="119">6.7991600000000005</cx:pt>
          <cx:pt idx="120">6.4567699999999997</cx:pt>
          <cx:pt idx="121">7.4370500000000002</cx:pt>
          <cx:pt idx="122">7.0650399999999998</cx:pt>
          <cx:pt idx="123">9.6282099999999993</cx:pt>
          <cx:pt idx="124">6.9599600000000006</cx:pt>
          <cx:pt idx="125">6.8901400000000006</cx:pt>
          <cx:pt idx="126">6.5311700000000004</cx:pt>
          <cx:pt idx="127">8.1341699999999992</cx:pt>
          <cx:pt idx="128">6.9370400000000005</cx:pt>
          <cx:pt idx="129">6.9321000000000002</cx:pt>
          <cx:pt idx="130">6.3266599999999995</cx:pt>
          <cx:pt idx="131">6.2494300000000003</cx:pt>
          <cx:pt idx="132">6.3379400000000006</cx:pt>
          <cx:pt idx="133">6.4497200000000001</cx:pt>
          <cx:pt idx="134">7.4567899999999998</cx:pt>
          <cx:pt idx="135">6.7043099999999995</cx:pt>
          <cx:pt idx="136">6.8583999999999996</cx:pt>
          <cx:pt idx="137">6.5914700000000002</cx:pt>
          <cx:pt idx="138">7.09748</cx:pt>
          <cx:pt idx="139">6.9440900000000001</cx:pt>
          <cx:pt idx="140">7.4754799999999992</cx:pt>
          <cx:pt idx="141">7.3224499999999999</cx:pt>
          <cx:pt idx="142">6.7085400000000002</cx:pt>
          <cx:pt idx="143">7.0117900000000004</cx:pt>
          <cx:pt idx="144">6.2014800000000001</cx:pt>
          <cx:pt idx="145">7.6084200000000006</cx:pt>
          <cx:pt idx="146">7.8185800000000008</cx:pt>
          <cx:pt idx="147">6.7134799999999997</cx:pt>
          <cx:pt idx="148">6.5988799999999994</cx:pt>
          <cx:pt idx="149">7.4564399999999997</cx:pt>
          <cx:pt idx="150">6.4430199999999997</cx:pt>
          <cx:pt idx="151">9.5506400000000014</cx:pt>
          <cx:pt idx="152">6.0678399999999995</cx:pt>
          <cx:pt idx="153">6.6757499999999999</cx:pt>
          <cx:pt idx="154">6.5399899999999995</cx:pt>
          <cx:pt idx="155">8.0918599999999987</cx:pt>
          <cx:pt idx="156">6.1016899999999996</cx:pt>
          <cx:pt idx="157">6.5290599999999994</cx:pt>
          <cx:pt idx="158">7.1838699999999998</cx:pt>
          <cx:pt idx="159">6.7780100000000001</cx:pt>
          <cx:pt idx="160">7.5241400000000001</cx:pt>
          <cx:pt idx="161">6.0223500000000003</cx:pt>
          <cx:pt idx="162">8.33657</cx:pt>
          <cx:pt idx="163">7.0001600000000002</cx:pt>
          <cx:pt idx="164">8.6599199999999996</cx:pt>
          <cx:pt idx="165">7.8376200000000003</cx:pt>
          <cx:pt idx="166">9.2230500000000006</cx:pt>
          <cx:pt idx="167">6.5505700000000004</cx:pt>
          <cx:pt idx="168">7.3051699999999995</cx:pt>
          <cx:pt idx="169">7.8626600000000009</cx:pt>
          <cx:pt idx="170">22.219800000000003</cx:pt>
          <cx:pt idx="171">8.6306600000000007</cx:pt>
          <cx:pt idx="172">11.197000000000001</cx:pt>
          <cx:pt idx="173">9.8563499999999991</cx:pt>
          <cx:pt idx="174">9.4060600000000001</cx:pt>
          <cx:pt idx="175">6.0272899999999998</cx:pt>
          <cx:pt idx="176">7.7307799999999993</cx:pt>
          <cx:pt idx="177">8.2343200000000003</cx:pt>
          <cx:pt idx="178">7.6443900000000005</cx:pt>
          <cx:pt idx="179">9.5319500000000001</cx:pt>
          <cx:pt idx="180">6.6683399999999997</cx:pt>
          <cx:pt idx="181">7.6482700000000001</cx:pt>
          <cx:pt idx="182">6.0110600000000005</cx:pt>
          <cx:pt idx="183">6.9035399999999996</cx:pt>
          <cx:pt idx="184">6.9825200000000001</cx:pt>
          <cx:pt idx="185">6.7638999999999996</cx:pt>
          <cx:pt idx="186">6.9729999999999999</cx:pt>
          <cx:pt idx="187">6.4930899999999996</cx:pt>
          <cx:pt idx="188">6.3139600000000007</cx:pt>
          <cx:pt idx="189">7.1108799999999999</cx:pt>
          <cx:pt idx="190">6.3601600000000005</cx:pt>
          <cx:pt idx="191">8.4511800000000008</cx:pt>
          <cx:pt idx="192">6.3104399999999998</cx:pt>
          <cx:pt idx="193">5.8100699999999996</cx:pt>
          <cx:pt idx="194">7.5174500000000002</cx:pt>
          <cx:pt idx="195">10.707899999999999</cx:pt>
          <cx:pt idx="196">6.5720799999999997</cx:pt>
          <cx:pt idx="197">7.9783100000000005</cx:pt>
          <cx:pt idx="198">6.1161399999999997</cx:pt>
          <cx:pt idx="199">7.0671500000000007</cx:pt>
          <cx:pt idx="200">6.0590200000000003</cx:pt>
          <cx:pt idx="201">7.5516500000000004</cx:pt>
          <cx:pt idx="202">5.2412999999999998</cx:pt>
          <cx:pt idx="203">7.46244</cx:pt>
          <cx:pt idx="204">6.9641900000000003</cx:pt>
          <cx:pt idx="205">8.8006200000000003</cx:pt>
          <cx:pt idx="206">7.2357000000000005</cx:pt>
          <cx:pt idx="207">7.1750499999999997</cx:pt>
          <cx:pt idx="208">7.101</cx:pt>
          <cx:pt idx="209">6.5131900000000007</cx:pt>
          <cx:pt idx="210">8.961409999999999</cx:pt>
          <cx:pt idx="211">6.4532499999999997</cx:pt>
          <cx:pt idx="212">7.0072099999999997</cx:pt>
          <cx:pt idx="213">7.0597500000000002</cx:pt>
          <cx:pt idx="214">6.7349899999999998</cx:pt>
          <cx:pt idx="215">6.3400599999999994</cx:pt>
          <cx:pt idx="216">6.4807500000000005</cx:pt>
          <cx:pt idx="217">7.8668899999999997</cx:pt>
          <cx:pt idx="218">5.1224699999999999</cx:pt>
          <cx:pt idx="219">7.3055200000000005</cx:pt>
          <cx:pt idx="220">7.3249200000000005</cx:pt>
          <cx:pt idx="221">7.3531300000000002</cx:pt>
          <cx:pt idx="222">6.4617100000000001</cx:pt>
          <cx:pt idx="223">6.8841400000000004</cx:pt>
          <cx:pt idx="224">5.9980199999999995</cx:pt>
          <cx:pt idx="225">7.6884700000000006</cx:pt>
          <cx:pt idx="226">6.4705300000000001</cx:pt>
          <cx:pt idx="227">6.6401300000000001</cx:pt>
          <cx:pt idx="228">6.8573399999999998</cx:pt>
          <cx:pt idx="229">7.4032</cx:pt>
          <cx:pt idx="230">7.6151200000000001</cx:pt>
          <cx:pt idx="231">7.0541099999999997</cx:pt>
          <cx:pt idx="232">6.5206</cx:pt>
          <cx:pt idx="233">7.4818300000000004</cx:pt>
          <cx:pt idx="234">7.2103200000000003</cx:pt>
          <cx:pt idx="235">7.3326700000000002</cx:pt>
          <cx:pt idx="236">6.6933799999999994</cx:pt>
          <cx:pt idx="237">6.0315200000000004</cx:pt>
          <cx:pt idx="238">6.1778500000000003</cx:pt>
          <cx:pt idx="239">5.1506800000000004</cx:pt>
          <cx:pt idx="240">6.5294100000000004</cx:pt>
          <cx:pt idx="241">6.0727700000000002</cx:pt>
          <cx:pt idx="242">6.8393600000000001</cx:pt>
          <cx:pt idx="243">6.5442200000000001</cx:pt>
          <cx:pt idx="244">5.6792500000000006</cx:pt>
          <cx:pt idx="245">8.2473600000000005</cx:pt>
          <cx:pt idx="246">6.0516100000000002</cx:pt>
          <cx:pt idx="247">8.7004699999999993</cx:pt>
          <cx:pt idx="248">6.8887299999999998</cx:pt>
          <cx:pt idx="249">8.6232500000000005</cx:pt>
          <cx:pt idx="250">7.92401</cx:pt>
          <cx:pt idx="251">6.9137599999999999</cx:pt>
          <cx:pt idx="252">6.9239899999999999</cx:pt>
          <cx:pt idx="253">7.3598300000000005</cx:pt>
          <cx:pt idx="254">6.5660800000000004</cx:pt>
          <cx:pt idx="255">6.5290599999999994</cx:pt>
          <cx:pt idx="256">7.7364199999999999</cx:pt>
          <cx:pt idx="257">5.70817</cx:pt>
          <cx:pt idx="258">6.3858999999999995</cx:pt>
          <cx:pt idx="259">5.7145099999999998</cx:pt>
          <cx:pt idx="260">6.7159500000000003</cx:pt>
          <cx:pt idx="261">6.83866</cx:pt>
          <cx:pt idx="262">6.9285700000000006</cx:pt>
          <cx:pt idx="263">7.3506600000000004</cx:pt>
          <cx:pt idx="264">6.2526099999999998</cx:pt>
          <cx:pt idx="265">6.63978</cx:pt>
          <cx:pt idx="266">6.5392799999999998</cx:pt>
          <cx:pt idx="267">6.9617200000000006</cx:pt>
          <cx:pt idx="268">7.7568700000000002</cx:pt>
          <cx:pt idx="269">6.8245500000000003</cx:pt>
          <cx:pt idx="270">9.9801199999999994</cx:pt>
          <cx:pt idx="271">6.9655999999999993</cx:pt>
          <cx:pt idx="272">6.6105099999999997</cx:pt>
          <cx:pt idx="273">8.8337699999999995</cx:pt>
          <cx:pt idx="274">8.1673200000000001</cx:pt>
          <cx:pt idx="275">13.891</cx:pt>
          <cx:pt idx="276">8.4963099999999994</cx:pt>
          <cx:pt idx="277">9.2523199999999992</cx:pt>
          <cx:pt idx="278">6.8249000000000004</cx:pt>
          <cx:pt idx="279">8.6098499999999998</cx:pt>
          <cx:pt idx="280">9.6839200000000005</cx:pt>
          <cx:pt idx="281">7.2801299999999998</cx:pt>
          <cx:pt idx="282">6.41622</cx:pt>
          <cx:pt idx="283">6.8661599999999998</cx:pt>
          <cx:pt idx="284">9.2121200000000005</cx:pt>
          <cx:pt idx="285">9.6409000000000002</cx:pt>
          <cx:pt idx="286">19.071300000000001</cx:pt>
          <cx:pt idx="287">41.444099999999999</cx:pt>
          <cx:pt idx="288">12.5701</cx:pt>
          <cx:pt idx="289">62.390000000000001</cx:pt>
          <cx:pt idx="290">13.061299999999999</cx:pt>
          <cx:pt idx="291">8.2618200000000002</cx:pt>
          <cx:pt idx="292">7.25298</cx:pt>
          <cx:pt idx="293">6.6810400000000003</cx:pt>
          <cx:pt idx="294">8.4490599999999993</cx:pt>
          <cx:pt idx="295">9.1359600000000007</cx:pt>
          <cx:pt idx="296">8.0259200000000011</cx:pt>
          <cx:pt idx="297">6.9793499999999993</cx:pt>
          <cx:pt idx="298">9.1391299999999998</cx:pt>
          <cx:pt idx="299">6.8583999999999996</cx:pt>
          <cx:pt idx="300">9.1461800000000011</cx:pt>
          <cx:pt idx="301">6.9289299999999994</cx:pt>
          <cx:pt idx="302">7.984659999999999</cx:pt>
          <cx:pt idx="303">7.2783699999999998</cx:pt>
          <cx:pt idx="304">7.7610999999999999</cx:pt>
          <cx:pt idx="305">6.4176299999999999</cx:pt>
          <cx:pt idx="306">5.9010499999999997</cx:pt>
          <cx:pt idx="307">8.7731100000000009</cx:pt>
          <cx:pt idx="308">7.0985299999999993</cx:pt>
          <cx:pt idx="309">6.2906899999999997</cx:pt>
          <cx:pt idx="310">9.1151499999999999</cx:pt>
          <cx:pt idx="311">6.9617200000000006</cx:pt>
          <cx:pt idx="312">7.9162599999999994</cx:pt>
          <cx:pt idx="313">6.9634800000000006</cx:pt>
          <cx:pt idx="314">7.3538299999999994</cx:pt>
          <cx:pt idx="315">8.0551899999999996</cx:pt>
          <cx:pt idx="316">7.3760500000000002</cx:pt>
          <cx:pt idx="317">7.6200599999999996</cx:pt>
          <cx:pt idx="318">8.1045499999999997</cx:pt>
          <cx:pt idx="319">5.8904699999999997</cx:pt>
          <cx:pt idx="320">9.5076199999999993</cx:pt>
          <cx:pt idx="321">8.6969499999999993</cx:pt>
          <cx:pt idx="322">7.6204100000000006</cx:pt>
          <cx:pt idx="323">9.7086100000000002</cx:pt>
          <cx:pt idx="324">8.122539999999999</cx:pt>
          <cx:pt idx="325">6.1983000000000006</cx:pt>
          <cx:pt idx="326">6.4412599999999998</cx:pt>
          <cx:pt idx="327">8.1888299999999994</cx:pt>
          <cx:pt idx="328">6.3936500000000001</cx:pt>
          <cx:pt idx="329">8.9645899999999994</cx:pt>
          <cx:pt idx="330">12.309900000000001</cx:pt>
          <cx:pt idx="331">8.0795200000000005</cx:pt>
          <cx:pt idx="332">6.5706699999999998</cx:pt>
          <cx:pt idx="333">8.5174699999999994</cx:pt>
          <cx:pt idx="334">9.5784900000000004</cx:pt>
          <cx:pt idx="335">10.322899999999999</cx:pt>
          <cx:pt idx="336">9.8813899999999997</cx:pt>
          <cx:pt idx="337">8.7900400000000012</cx:pt>
          <cx:pt idx="338">8.2579399999999996</cx:pt>
          <cx:pt idx="339">7.8252800000000002</cx:pt>
          <cx:pt idx="340">5.9380699999999997</cx:pt>
          <cx:pt idx="341">7.0883099999999999</cx:pt>
          <cx:pt idx="342">6.68703</cx:pt>
          <cx:pt idx="343">8.28721</cx:pt>
          <cx:pt idx="344">7.1507199999999997</cx:pt>
          <cx:pt idx="345">6.8319599999999996</cx:pt>
          <cx:pt idx="346">7.2670900000000005</cx:pt>
          <cx:pt idx="347">7.5199100000000003</cx:pt>
          <cx:pt idx="348">6.6813899999999995</cx:pt>
          <cx:pt idx="349">6.9948700000000006</cx:pt>
          <cx:pt idx="350">6.4373800000000001</cx:pt>
          <cx:pt idx="351">7.9271900000000004</cx:pt>
          <cx:pt idx="352">6.6524700000000001</cx:pt>
          <cx:pt idx="353">9.5252500000000015</cx:pt>
          <cx:pt idx="354">9.2586700000000004</cx:pt>
          <cx:pt idx="355">7.5946700000000007</cx:pt>
          <cx:pt idx="356">7.7357100000000001</cx:pt>
          <cx:pt idx="357">8.2131600000000002</cx:pt>
          <cx:pt idx="358">8.5763499999999997</cx:pt>
          <cx:pt idx="359">5.7740999999999998</cx:pt>
          <cx:pt idx="360">7.7057399999999996</cx:pt>
          <cx:pt idx="361">6.0942799999999995</cx:pt>
          <cx:pt idx="362">6.9997999999999996</cx:pt>
          <cx:pt idx="363">6.3767299999999993</cx:pt>
          <cx:pt idx="364">7.4945300000000001</cx:pt>
          <cx:pt idx="365">6.4137500000000003</cx:pt>
          <cx:pt idx="366">7.6161799999999999</cx:pt>
          <cx:pt idx="367">8.7671200000000002</cx:pt>
          <cx:pt idx="368">7.1648299999999994</cx:pt>
          <cx:pt idx="369">5.48637</cx:pt>
          <cx:pt idx="370">6.1299000000000001</cx:pt>
          <cx:pt idx="371">5.6993499999999999</cx:pt>
          <cx:pt idx="372">6.53329</cx:pt>
          <cx:pt idx="373">6.7275800000000006</cx:pt>
          <cx:pt idx="374">6.6133299999999995</cx:pt>
          <cx:pt idx="375">5.6309399999999998</cx:pt>
          <cx:pt idx="376">7.5862100000000003</cx:pt>
          <cx:pt idx="377">6.7187700000000001</cx:pt>
          <cx:pt idx="378">5.9179699999999995</cx:pt>
          <cx:pt idx="379">5.4923599999999997</cx:pt>
          <cx:pt idx="380">6.4708800000000002</cx:pt>
          <cx:pt idx="381">5.5745300000000002</cx:pt>
          <cx:pt idx="382">5.29772</cx:pt>
          <cx:pt idx="383">5.1291699999999993</cx:pt>
          <cx:pt idx="384">7.4518599999999999</cx:pt>
          <cx:pt idx="385">5.4486400000000001</cx:pt>
          <cx:pt idx="386">7.1665899999999993</cx:pt>
          <cx:pt idx="387">6.8305500000000006</cx:pt>
          <cx:pt idx="388">8.1193600000000004</cx:pt>
          <cx:pt idx="389">5.73461</cx:pt>
          <cx:pt idx="390">5.0001100000000003</cx:pt>
          <cx:pt idx="391">4.8812800000000003</cx:pt>
          <cx:pt idx="392">4.8611800000000001</cx:pt>
          <cx:pt idx="393">5.6975899999999999</cx:pt>
          <cx:pt idx="394">5.21556</cx:pt>
          <cx:pt idx="395">4.7159000000000004</cx:pt>
          <cx:pt idx="396">4.7359999999999998</cx:pt>
          <cx:pt idx="397">4.8960900000000001</cx:pt>
          <cx:pt idx="398">4.8982099999999997</cx:pt>
          <cx:pt idx="399">5.3075900000000003</cx:pt>
          <cx:pt idx="400">5.3872900000000001</cx:pt>
          <cx:pt idx="401">5.2744499999999999</cx:pt>
          <cx:pt idx="402">6.3439399999999999</cx:pt>
          <cx:pt idx="403">6.9913400000000001</cx:pt>
          <cx:pt idx="404">6.0237600000000002</cx:pt>
          <cx:pt idx="405">6.2494300000000003</cx:pt>
          <cx:pt idx="406">5.5057600000000004</cx:pt>
          <cx:pt idx="407">5.7071099999999992</cx:pt>
          <cx:pt idx="408">5.7518900000000004</cx:pt>
          <cx:pt idx="409">6.5886499999999995</cx:pt>
          <cx:pt idx="410">5.6080199999999998</cx:pt>
          <cx:pt idx="411">6.1626900000000004</cx:pt>
          <cx:pt idx="412">6.4165700000000001</cx:pt>
          <cx:pt idx="413">5.8040799999999999</cx:pt>
          <cx:pt idx="414">5.4313599999999997</cx:pt>
          <cx:pt idx="415">6.3203100000000001</cx:pt>
          <cx:pt idx="416">6.8852000000000002</cx:pt>
          <cx:pt idx="417">4.9747200000000005</cx:pt>
          <cx:pt idx="418">5.0131600000000001</cx:pt>
          <cx:pt idx="419">6.7938699999999992</cx:pt>
          <cx:pt idx="420">5.5064700000000002</cx:pt>
          <cx:pt idx="421">5.3410899999999994</cx:pt>
          <cx:pt idx="422">5.3541400000000001</cx:pt>
          <cx:pt idx="423">5.0730999999999993</cx:pt>
          <cx:pt idx="424">5.3594299999999997</cx:pt>
          <cx:pt idx="425">6.95784</cx:pt>
          <cx:pt idx="426">8.2353700000000014</cx:pt>
          <cx:pt idx="427">6.5752500000000005</cx:pt>
          <cx:pt idx="428">5.2088600000000005</cx:pt>
          <cx:pt idx="429">5.5657100000000002</cx:pt>
          <cx:pt idx="430">6.3820200000000007</cx:pt>
          <cx:pt idx="431">6.7843499999999999</cx:pt>
          <cx:pt idx="432">6.6006399999999994</cx:pt>
          <cx:pt idx="433">5.13164</cx:pt>
          <cx:pt idx="434">4.9394599999999995</cx:pt>
          <cx:pt idx="435">6.1253099999999998</cx:pt>
          <cx:pt idx="436">6.24979</cx:pt>
          <cx:pt idx="437">6.25014</cx:pt>
          <cx:pt idx="438">15.931199999999999</cx:pt>
          <cx:pt idx="439">8.4963099999999994</cx:pt>
          <cx:pt idx="440">9.1345500000000008</cx:pt>
          <cx:pt idx="441">30.3064</cx:pt>
          <cx:pt idx="442">7.2632099999999999</cx:pt>
          <cx:pt idx="443">7.4448099999999995</cx:pt>
          <cx:pt idx="444">6.0586700000000002</cx:pt>
          <cx:pt idx="445">6.6820899999999996</cx:pt>
          <cx:pt idx="446">5.5050600000000003</cx:pt>
          <cx:pt idx="447">9.031229999999999</cx:pt>
          <cx:pt idx="448">6.9536099999999994</cx:pt>
          <cx:pt idx="449">8.1394599999999997</cx:pt>
          <cx:pt idx="450">7.9434100000000001</cx:pt>
          <cx:pt idx="451">5.7317899999999993</cx:pt>
          <cx:pt idx="452">7.8668899999999997</cx:pt>
          <cx:pt idx="453">6.0678399999999995</cx:pt>
          <cx:pt idx="454">5.4976500000000001</cx:pt>
          <cx:pt idx="455">4.7733799999999995</cx:pt>
          <cx:pt idx="456">4.9782500000000001</cx:pt>
          <cx:pt idx="457">5.4800200000000006</cx:pt>
          <cx:pt idx="458">5.67502</cx:pt>
          <cx:pt idx="459">5.8597900000000003</cx:pt>
          <cx:pt idx="460">5.5494899999999996</cx:pt>
          <cx:pt idx="461">5.5836899999999998</cx:pt>
          <cx:pt idx="462">6.9063600000000003</cx:pt>
          <cx:pt idx="463">5.6348199999999995</cx:pt>
          <cx:pt idx="464">5.16831</cx:pt>
          <cx:pt idx="465">5.6231900000000001</cx:pt>
          <cx:pt idx="466">5.2515299999999998</cx:pt>
          <cx:pt idx="467">7.7886099999999994</cx:pt>
          <cx:pt idx="468">5.2092099999999997</cx:pt>
          <cx:pt idx="469">5.0692200000000005</cx:pt>
          <cx:pt idx="470">6.7956400000000006</cx:pt>
          <cx:pt idx="471">6.80375</cx:pt>
          <cx:pt idx="472">4.62845</cx:pt>
          <cx:pt idx="473">5.05159</cx:pt>
          <cx:pt idx="474">4.7370600000000005</cx:pt>
          <cx:pt idx="475">4.7772600000000001</cx:pt>
          <cx:pt idx="476">5.2127400000000002</cx:pt>
          <cx:pt idx="477">5.6425800000000006</cx:pt>
          <cx:pt idx="478">8.18248</cx:pt>
          <cx:pt idx="479">5.8104300000000002</cx:pt>
          <cx:pt idx="480">7.7995399999999995</cx:pt>
          <cx:pt idx="481">5.3400299999999996</cx:pt>
          <cx:pt idx="482">10.087999999999999</cx:pt>
          <cx:pt idx="483">5.0815699999999993</cx:pt>
          <cx:pt idx="484">5.5639500000000002</cx:pt>
          <cx:pt idx="485">5.3714199999999996</cx:pt>
          <cx:pt idx="486">5.4408799999999999</cx:pt>
          <cx:pt idx="487">7.1355599999999999</cx:pt>
          <cx:pt idx="488">8.5506100000000007</cx:pt>
          <cx:pt idx="489">7.23041</cx:pt>
          <cx:pt idx="490">5.6394099999999998</cx:pt>
          <cx:pt idx="491">6.9976900000000004</cx:pt>
          <cx:pt idx="492">6.0953400000000002</cx:pt>
          <cx:pt idx="493">7.8587799999999994</cx:pt>
          <cx:pt idx="494">9.9674300000000002</cx:pt>
          <cx:pt idx="495">21.205000000000002</cx:pt>
          <cx:pt idx="496">12.6099</cx:pt>
          <cx:pt idx="497">67.509299999999996</cx:pt>
          <cx:pt idx="498">30.563099999999999</cx:pt>
          <cx:pt idx="499">85.030799999999999</cx:pt>
        </cx:lvl>
      </cx:numDim>
    </cx:data>
    <cx:data id="1">
      <cx:numDim type="val">
        <cx:f>Sheet2!$B$2:$B$501</cx:f>
        <cx:lvl ptCount="500" formatCode="General">
          <cx:pt idx="0">63.872399999999999</cx:pt>
          <cx:pt idx="1">63.191499999999998</cx:pt>
          <cx:pt idx="2">54.816800000000001</cx:pt>
          <cx:pt idx="3">54.7498</cx:pt>
          <cx:pt idx="4">58.470599999999997</cx:pt>
          <cx:pt idx="5">56.758700000000005</cx:pt>
          <cx:pt idx="6">56.582000000000001</cx:pt>
          <cx:pt idx="7">58.0916</cx:pt>
          <cx:pt idx="8">51.572399999999995</cx:pt>
          <cx:pt idx="9">58.266500000000001</cx:pt>
          <cx:pt idx="10">55.248800000000003</cx:pt>
          <cx:pt idx="11">52.110100000000003</cx:pt>
          <cx:pt idx="12">53.789299999999997</cx:pt>
          <cx:pt idx="13">52.133400000000002</cx:pt>
          <cx:pt idx="14">57.0214</cx:pt>
          <cx:pt idx="15">56.216000000000001</cx:pt>
          <cx:pt idx="16">55.056599999999996</cx:pt>
          <cx:pt idx="17">51.896799999999999</cx:pt>
          <cx:pt idx="18">56.776299999999999</cx:pt>
          <cx:pt idx="19">56.742399999999996</cx:pt>
          <cx:pt idx="20">56.101699999999994</cx:pt>
          <cx:pt idx="21">52.949300000000001</cx:pt>
          <cx:pt idx="22">50.965499999999999</cx:pt>
          <cx:pt idx="23">54.229700000000001</cx:pt>
          <cx:pt idx="24">51.518099999999997</cx:pt>
          <cx:pt idx="25">54.818600000000004</cx:pt>
          <cx:pt idx="26">51.979300000000002</cx:pt>
          <cx:pt idx="27">49.984899999999996</cx:pt>
          <cx:pt idx="28">55.411000000000001</cx:pt>
          <cx:pt idx="29">56.469499999999996</cx:pt>
          <cx:pt idx="30">53.628500000000003</cx:pt>
          <cx:pt idx="31">53.043100000000003</cx:pt>
          <cx:pt idx="32">51.259599999999999</cx:pt>
          <cx:pt idx="33">51.472900000000003</cx:pt>
          <cx:pt idx="34">50.001799999999996</cx:pt>
          <cx:pt idx="35">59.658900000000003</cx:pt>
          <cx:pt idx="36">53.8309</cx:pt>
          <cx:pt idx="37">53.013200000000005</cx:pt>
          <cx:pt idx="38">56.851100000000002</cx:pt>
          <cx:pt idx="39">54.593200000000003</cx:pt>
          <cx:pt idx="40">56.535499999999999</cx:pt>
          <cx:pt idx="41">54.094299999999997</cx:pt>
          <cx:pt idx="42">61.740099999999998</cx:pt>
          <cx:pt idx="43">62.243600000000001</cx:pt>
          <cx:pt idx="44">57.634599999999999</cx:pt>
          <cx:pt idx="45">54.170099999999998</cx:pt>
          <cx:pt idx="46">55.846800000000002</cx:pt>
          <cx:pt idx="47">235.113</cx:pt>
          <cx:pt idx="48">162.911</cx:pt>
          <cx:pt idx="49">149.36599999999999</cx:pt>
          <cx:pt idx="50">200.79599999999999</cx:pt>
          <cx:pt idx="51">127.61900000000001</cx:pt>
          <cx:pt idx="52">249.53399999999999</cx:pt>
          <cx:pt idx="53">120.114</cx:pt>
          <cx:pt idx="54">75.404399999999995</cx:pt>
          <cx:pt idx="55">80.924599999999998</cx:pt>
          <cx:pt idx="56">77.440400000000011</cx:pt>
          <cx:pt idx="57">76.662499999999994</cx:pt>
          <cx:pt idx="58">72.375400000000013</cx:pt>
          <cx:pt idx="59">80.441100000000006</cx:pt>
          <cx:pt idx="60">81.451399999999992</cx:pt>
          <cx:pt idx="61">71.526999999999987</cx:pt>
          <cx:pt idx="62">72.337299999999999</cx:pt>
          <cx:pt idx="63">79.158299999999997</cx:pt>
          <cx:pt idx="64">71.189899999999994</cx:pt>
          <cx:pt idx="65">69.074200000000005</cx:pt>
          <cx:pt idx="66">71.929699999999997</cx:pt>
          <cx:pt idx="67">133.29300000000001</cx:pt>
          <cx:pt idx="68">74.870099999999994</cx:pt>
          <cx:pt idx="69">90.972399999999993</cx:pt>
          <cx:pt idx="70">100.774</cx:pt>
          <cx:pt idx="71">90.321799999999996</cx:pt>
          <cx:pt idx="72">82.9084</cx:pt>
          <cx:pt idx="73">73.100700000000003</cx:pt>
          <cx:pt idx="74">84.297399999999996</cx:pt>
          <cx:pt idx="75">75.140200000000007</cx:pt>
          <cx:pt idx="76">74.984400000000008</cx:pt>
          <cx:pt idx="77">77.535600000000002</cx:pt>
          <cx:pt idx="78">81.799099999999996</cx:pt>
          <cx:pt idx="79">76.851500000000001</cx:pt>
          <cx:pt idx="80">77.616</cx:pt>
          <cx:pt idx="81">73.481200000000001</cx:pt>
          <cx:pt idx="82">72.775599999999997</cx:pt>
          <cx:pt idx="83">74.871200000000002</cx:pt>
          <cx:pt idx="84">70.945499999999996</cx:pt>
          <cx:pt idx="85">82.853399999999993</cx:pt>
          <cx:pt idx="86">73.335499999999996</cx:pt>
          <cx:pt idx="87">70.548500000000004</cx:pt>
          <cx:pt idx="88">74.623699999999999</cx:pt>
          <cx:pt idx="89">82.158699999999996</cx:pt>
          <cx:pt idx="90">73.592299999999994</cx:pt>
          <cx:pt idx="91">75.477699999999999</cx:pt>
          <cx:pt idx="92">72.4071</cx:pt>
          <cx:pt idx="93">75.101500000000001</cx:pt>
          <cx:pt idx="94">68.409099999999995</cx:pt>
          <cx:pt idx="95">78.455600000000004</cx:pt>
          <cx:pt idx="96">66.507099999999994</cx:pt>
          <cx:pt idx="97">82.293800000000005</cx:pt>
          <cx:pt idx="98">68.973299999999995</cx:pt>
          <cx:pt idx="99">149.99000000000001</cx:pt>
          <cx:pt idx="100">124.92200000000001</cx:pt>
          <cx:pt idx="101">114.2</cx:pt>
          <cx:pt idx="102">181.07899999999998</cx:pt>
          <cx:pt idx="103">128.393</cx:pt>
          <cx:pt idx="104">161.351</cx:pt>
          <cx:pt idx="105">128.464</cx:pt>
          <cx:pt idx="106">103.602</cx:pt>
          <cx:pt idx="107">101.09700000000001</cx:pt>
          <cx:pt idx="108">120.905</cx:pt>
          <cx:pt idx="109">141.86399999999998</cx:pt>
          <cx:pt idx="110">105.68600000000001</cx:pt>
          <cx:pt idx="111">150.86799999999999</cx:pt>
          <cx:pt idx="112">157.636</cx:pt>
          <cx:pt idx="113">124.82300000000001</cx:pt>
          <cx:pt idx="114">103.521</cx:pt>
          <cx:pt idx="115">106.288</cx:pt>
          <cx:pt idx="116">120.459</cx:pt>
          <cx:pt idx="117">103.95500000000001</cx:pt>
          <cx:pt idx="118">158.53900000000002</cx:pt>
          <cx:pt idx="119">118.304</cx:pt>
          <cx:pt idx="120">107.41199999999999</cx:pt>
          <cx:pt idx="121">120.014</cx:pt>
          <cx:pt idx="122">127.73399999999998</cx:pt>
          <cx:pt idx="123">103.73</cx:pt>
          <cx:pt idx="124">116.336</cx:pt>
          <cx:pt idx="125">114.21899999999999</cx:pt>
          <cx:pt idx="126">107.875</cx:pt>
          <cx:pt idx="127">109.63199999999999</cx:pt>
          <cx:pt idx="128">112.218</cx:pt>
          <cx:pt idx="129">105.214</cx:pt>
          <cx:pt idx="130">100.506</cx:pt>
          <cx:pt idx="131">104.666</cx:pt>
          <cx:pt idx="132">105.25800000000001</cx:pt>
          <cx:pt idx="133">64.600500000000011</cx:pt>
          <cx:pt idx="134">67.532200000000003</cx:pt>
          <cx:pt idx="135">74.891300000000001</cx:pt>
          <cx:pt idx="136">66.595299999999995</cx:pt>
          <cx:pt idx="137">66.339300000000009</cx:pt>
          <cx:pt idx="138">85.687700000000007</cx:pt>
          <cx:pt idx="139">65.150599999999997</cx:pt>
          <cx:pt idx="140">67.344200000000001</cx:pt>
          <cx:pt idx="141">65.818100000000001</cx:pt>
          <cx:pt idx="142">69.079499999999996</cx:pt>
          <cx:pt idx="143">78.1738</cx:pt>
          <cx:pt idx="144">68.348500000000001</cx:pt>
          <cx:pt idx="145">64.754300000000001</cx:pt>
          <cx:pt idx="146">81.166499999999999</cx:pt>
          <cx:pt idx="147">80.090999999999994</cx:pt>
          <cx:pt idx="148">73.566199999999995</cx:pt>
          <cx:pt idx="149">72.874300000000005</cx:pt>
          <cx:pt idx="150">64.426999999999992</cx:pt>
          <cx:pt idx="151">75.926199999999994</cx:pt>
          <cx:pt idx="152">74.154700000000005</cx:pt>
          <cx:pt idx="153">69.780100000000004</cx:pt>
          <cx:pt idx="154">69.7226</cx:pt>
          <cx:pt idx="155">65.681600000000003</cx:pt>
          <cx:pt idx="156">61.264099999999999</cx:pt>
          <cx:pt idx="157">63.446799999999996</cx:pt>
          <cx:pt idx="158">84.0608</cx:pt>
          <cx:pt idx="159">65.921099999999996</cx:pt>
          <cx:pt idx="160">66.263800000000003</cx:pt>
          <cx:pt idx="161">73.614799999999988</cx:pt>
          <cx:pt idx="162">70.757600000000011</cx:pt>
          <cx:pt idx="163">64.836799999999997</cx:pt>
          <cx:pt idx="164">63.514100000000006</cx:pt>
          <cx:pt idx="165">67.846699999999998</cx:pt>
          <cx:pt idx="166">69.330199999999991</cx:pt>
          <cx:pt idx="167">69.940899999999999</cx:pt>
          <cx:pt idx="168">59.993600000000001</cx:pt>
          <cx:pt idx="169">63.385800000000003</cx:pt>
          <cx:pt idx="170">66.41510000000001</cx:pt>
          <cx:pt idx="171">75.9178</cx:pt>
          <cx:pt idx="172">67.623900000000006</cx:pt>
          <cx:pt idx="173">67.1126</cx:pt>
          <cx:pt idx="174">85.032600000000002</cx:pt>
          <cx:pt idx="175">85.514200000000002</cx:pt>
          <cx:pt idx="176">69.311099999999996</cx:pt>
          <cx:pt idx="177">66.930600000000013</cx:pt>
          <cx:pt idx="178">63.573699999999995</cx:pt>
          <cx:pt idx="179">67.452500000000001</cx:pt>
          <cx:pt idx="180">81.680600000000013</cx:pt>
          <cx:pt idx="181">64.777500000000003</cx:pt>
          <cx:pt idx="182">66.004599999999996</cx:pt>
          <cx:pt idx="183">93.875100000000003</cx:pt>
          <cx:pt idx="184">72.213899999999995</cx:pt>
          <cx:pt idx="185">118.884</cx:pt>
          <cx:pt idx="186">125.55500000000001</cx:pt>
          <cx:pt idx="187">129.072</cx:pt>
          <cx:pt idx="188">98.762100000000004</cx:pt>
          <cx:pt idx="189">146.02200000000002</cx:pt>
          <cx:pt idx="190">135.22500000000002</cx:pt>
          <cx:pt idx="191">77.697400000000002</cx:pt>
          <cx:pt idx="192">67.384100000000004</cx:pt>
          <cx:pt idx="193">86.331599999999995</cx:pt>
          <cx:pt idx="194">68.550899999999999</cx:pt>
          <cx:pt idx="195">75.221299999999999</cx:pt>
          <cx:pt idx="196">61.770800000000001</cx:pt>
          <cx:pt idx="197">65.0565</cx:pt>
          <cx:pt idx="198">68.385899999999992</cx:pt>
          <cx:pt idx="199">64.131900000000002</cx:pt>
          <cx:pt idx="200">66.575199999999995</cx:pt>
          <cx:pt idx="201">71.917999999999992</cx:pt>
          <cx:pt idx="202">66.892900000000012</cx:pt>
          <cx:pt idx="203">73.327399999999997</cx:pt>
          <cx:pt idx="204">66.862899999999996</cx:pt>
          <cx:pt idx="205">67.570300000000003</cx:pt>
          <cx:pt idx="206">68.791000000000011</cx:pt>
          <cx:pt idx="207">72.361999999999995</cx:pt>
          <cx:pt idx="208">67.331900000000005</cx:pt>
          <cx:pt idx="209">66.733100000000007</cx:pt>
          <cx:pt idx="210">63.003500000000003</cx:pt>
          <cx:pt idx="211">117.691</cx:pt>
          <cx:pt idx="212">67.842100000000002</cx:pt>
          <cx:pt idx="213">72.2149</cx:pt>
          <cx:pt idx="214">99.799499999999995</cx:pt>
          <cx:pt idx="215">119.88799999999999</cx:pt>
          <cx:pt idx="216">65.813200000000009</cx:pt>
          <cx:pt idx="217">62.772599999999997</cx:pt>
          <cx:pt idx="218">80.835400000000007</cx:pt>
          <cx:pt idx="219">73.299199999999999</cx:pt>
          <cx:pt idx="220">74.091200000000001</cx:pt>
          <cx:pt idx="221">60.2104</cx:pt>
          <cx:pt idx="222">64.246800000000007</cx:pt>
          <cx:pt idx="223">67.0047</cx:pt>
          <cx:pt idx="224">67.417199999999994</cx:pt>
          <cx:pt idx="225">75.926199999999994</cx:pt>
          <cx:pt idx="226">72.711799999999997</cx:pt>
          <cx:pt idx="227">67.832999999999998</cx:pt>
          <cx:pt idx="228">73.736800000000002</cx:pt>
          <cx:pt idx="229">67.589300000000009</cx:pt>
          <cx:pt idx="230">63.495100000000001</cx:pt>
          <cx:pt idx="231">64.744</cx:pt>
          <cx:pt idx="232">64.847699999999989</cx:pt>
          <cx:pt idx="233">59.885300000000001</cx:pt>
          <cx:pt idx="234">66.363299999999995</cx:pt>
          <cx:pt idx="235">76.391999999999996</cx:pt>
          <cx:pt idx="236">63.792699999999996</cx:pt>
          <cx:pt idx="237">67.344899999999996</cx:pt>
          <cx:pt idx="238">69.677500000000009</cx:pt>
          <cx:pt idx="239">66.316700000000012</cx:pt>
          <cx:pt idx="240">79.870999999999995</cx:pt>
          <cx:pt idx="241">89.571100000000001</cx:pt>
          <cx:pt idx="242">75.295000000000002</cx:pt>
          <cx:pt idx="243">70.486400000000003</cx:pt>
          <cx:pt idx="244">73.604199999999992</cx:pt>
          <cx:pt idx="245">79.955200000000005</cx:pt>
          <cx:pt idx="246">64.48660000000001</cx:pt>
          <cx:pt idx="247">80.3643</cx:pt>
          <cx:pt idx="248">70.122900000000001</cx:pt>
          <cx:pt idx="249">83.238500000000002</cx:pt>
          <cx:pt idx="250">68.519499999999994</cx:pt>
          <cx:pt idx="251">88.494900000000001</cx:pt>
          <cx:pt idx="252">71.797799999999995</cx:pt>
          <cx:pt idx="253">78.776799999999994</cx:pt>
          <cx:pt idx="254">66.590699999999998</cx:pt>
          <cx:pt idx="255">72.3292</cx:pt>
          <cx:pt idx="256">81.210900000000009</cx:pt>
          <cx:pt idx="257">73.564400000000006</cx:pt>
          <cx:pt idx="258">78.044399999999996</cx:pt>
          <cx:pt idx="259">69.490300000000005</cx:pt>
          <cx:pt idx="260">68.059700000000007</cx:pt>
          <cx:pt idx="261">77.486599999999996</cx:pt>
          <cx:pt idx="262">66.750100000000003</cx:pt>
          <cx:pt idx="263">70.294600000000003</cx:pt>
          <cx:pt idx="264">67.361500000000007</cx:pt>
          <cx:pt idx="265">84.912000000000006</cx:pt>
          <cx:pt idx="266">68.764200000000002</cx:pt>
          <cx:pt idx="267">70.138400000000004</cx:pt>
          <cx:pt idx="268">68.379499999999993</cx:pt>
          <cx:pt idx="269">74.074299999999994</cx:pt>
          <cx:pt idx="270">70.668700000000001</cx:pt>
          <cx:pt idx="271">69.590400000000002</cx:pt>
          <cx:pt idx="272">65.501500000000007</cx:pt>
          <cx:pt idx="273">69.24130000000001</cx:pt>
          <cx:pt idx="274">78.331400000000002</cx:pt>
          <cx:pt idx="275">76.371900000000011</cx:pt>
          <cx:pt idx="276">67.6845</cx:pt>
          <cx:pt idx="277">67.103700000000003</cx:pt>
          <cx:pt idx="278">61.872</cx:pt>
          <cx:pt idx="279">68.322699999999998</cx:pt>
          <cx:pt idx="280">67.045900000000003</cx:pt>
          <cx:pt idx="281">72.738600000000005</cx:pt>
          <cx:pt idx="282">82.524799999999999</cx:pt>
          <cx:pt idx="283">102.655</cx:pt>
          <cx:pt idx="284">110.986</cx:pt>
          <cx:pt idx="285">66.531099999999995</cx:pt>
          <cx:pt idx="286">68.813900000000004</cx:pt>
          <cx:pt idx="287">66.287399999999991</cx:pt>
          <cx:pt idx="288">68.093500000000006</cx:pt>
          <cx:pt idx="289">68.013500000000008</cx:pt>
          <cx:pt idx="290">69.989599999999996</cx:pt>
          <cx:pt idx="291">70.25330000000001</cx:pt>
          <cx:pt idx="292">69.936700000000002</cx:pt>
          <cx:pt idx="293">77.560599999999994</cx:pt>
          <cx:pt idx="294">68.644999999999996</cx:pt>
          <cx:pt idx="295">68.321699999999993</cx:pt>
          <cx:pt idx="296">66.996200000000002</cx:pt>
          <cx:pt idx="297">64.963400000000007</cx:pt>
          <cx:pt idx="298">64.652000000000001</cx:pt>
          <cx:pt idx="299">66.3142</cx:pt>
          <cx:pt idx="300">67.906300000000002</cx:pt>
          <cx:pt idx="301">82.033199999999994</cx:pt>
          <cx:pt idx="302">69.315699999999993</cx:pt>
          <cx:pt idx="303">78.046900000000008</cx:pt>
          <cx:pt idx="304">85.088300000000004</cx:pt>
          <cx:pt idx="305">110.928</cx:pt>
          <cx:pt idx="306">76.62299999999999</cx:pt>
          <cx:pt idx="307">65.688000000000002</cx:pt>
          <cx:pt idx="308">85.942300000000003</cx:pt>
          <cx:pt idx="309">68.065700000000007</cx:pt>
          <cx:pt idx="310">62.5077</cx:pt>
          <cx:pt idx="311">61.834600000000002</cx:pt>
          <cx:pt idx="312">80.421700000000001</cx:pt>
          <cx:pt idx="313">63.164999999999999</cx:pt>
          <cx:pt idx="314">73.159600000000012</cx:pt>
          <cx:pt idx="315">69.813600000000008</cx:pt>
          <cx:pt idx="316">73.7774</cx:pt>
          <cx:pt idx="317">91.614500000000007</cx:pt>
          <cx:pt idx="318">93.017199999999988</cx:pt>
          <cx:pt idx="319">81.456000000000003</cx:pt>
          <cx:pt idx="320">79.150199999999998</cx:pt>
          <cx:pt idx="321">88.890200000000007</cx:pt>
          <cx:pt idx="322">72.79249999999999</cx:pt>
          <cx:pt idx="323">67.221500000000006</cx:pt>
          <cx:pt idx="324">111.96499999999999</cx:pt>
          <cx:pt idx="325">371.238</cx:pt>
          <cx:pt idx="326">175.51300000000001</cx:pt>
          <cx:pt idx="327">138.624</cx:pt>
          <cx:pt idx="328">60.9985</cx:pt>
          <cx:pt idx="329">150.83199999999999</cx:pt>
          <cx:pt idx="330">76.110300000000009</cx:pt>
          <cx:pt idx="331">61.160399999999996</cx:pt>
          <cx:pt idx="332">54.7241</cx:pt>
          <cx:pt idx="333">79.077200000000005</cx:pt>
          <cx:pt idx="334">53.0488</cx:pt>
          <cx:pt idx="335">55.507199999999997</cx:pt>
          <cx:pt idx="336">96.25</cx:pt>
          <cx:pt idx="337">49.826599999999999</cx:pt>
          <cx:pt idx="338">69.2149</cx:pt>
          <cx:pt idx="339">67.205299999999994</cx:pt>
          <cx:pt idx="340">78.371300000000005</cx:pt>
          <cx:pt idx="341">137.018</cx:pt>
          <cx:pt idx="342">56.785799999999995</cx:pt>
          <cx:pt idx="343">53.2286</cx:pt>
          <cx:pt idx="344">64.675600000000003</cx:pt>
          <cx:pt idx="345">57.3782</cx:pt>
          <cx:pt idx="346">80.140000000000001</cx:pt>
          <cx:pt idx="347">57.730800000000002</cx:pt>
          <cx:pt idx="348">61.593799999999995</cx:pt>
          <cx:pt idx="349">75.721399999999988</cx:pt>
          <cx:pt idx="350">58.051000000000002</cx:pt>
          <cx:pt idx="351">58.2393</cx:pt>
          <cx:pt idx="352">47.536700000000003</cx:pt>
          <cx:pt idx="353">47.475999999999999</cx:pt>
          <cx:pt idx="354">51.2455</cx:pt>
          <cx:pt idx="355">81.208100000000002</cx:pt>
          <cx:pt idx="356">87.761500000000012</cx:pt>
          <cx:pt idx="357">181.35999999999999</cx:pt>
          <cx:pt idx="358">52.210300000000004</cx:pt>
          <cx:pt idx="359">51.906700000000001</cx:pt>
          <cx:pt idx="360">59.059100000000001</cx:pt>
          <cx:pt idx="361">66.146000000000001</cx:pt>
          <cx:pt idx="362">59.006599999999999</cx:pt>
          <cx:pt idx="363">56.526299999999999</cx:pt>
          <cx:pt idx="364">64.903400000000005</cx:pt>
          <cx:pt idx="365">61.2059</cx:pt>
          <cx:pt idx="366">85.381299999999996</cx:pt>
          <cx:pt idx="367">57.625799999999998</cx:pt>
          <cx:pt idx="368">68.499400000000009</cx:pt>
          <cx:pt idx="369">65.932400000000001</cx:pt>
          <cx:pt idx="370">61.407200000000003</cx:pt>
          <cx:pt idx="371">75.131399999999999</cx:pt>
          <cx:pt idx="372">74.644800000000004</cx:pt>
          <cx:pt idx="373">94.107500000000002</cx:pt>
          <cx:pt idx="374">50.131599999999999</cx:pt>
          <cx:pt idx="375">50.122399999999999</cx:pt>
          <cx:pt idx="376">52.981400000000001</cx:pt>
          <cx:pt idx="377">49.632300000000001</cx:pt>
          <cx:pt idx="378">61.9788</cx:pt>
          <cx:pt idx="379">56.226900000000001</cx:pt>
          <cx:pt idx="380">55.051600000000001</cx:pt>
          <cx:pt idx="381">118.34</cx:pt>
          <cx:pt idx="382">55.962800000000001</cx:pt>
          <cx:pt idx="383">50.200300000000006</cx:pt>
          <cx:pt idx="384">53.802999999999997</cx:pt>
          <cx:pt idx="385">94.954499999999996</cx:pt>
          <cx:pt idx="386">74.158199999999994</cx:pt>
          <cx:pt idx="387">66.946100000000001</cx:pt>
          <cx:pt idx="388">49.058200000000006</cx:pt>
          <cx:pt idx="389">48.365299999999998</cx:pt>
          <cx:pt idx="390">47.944599999999994</cx:pt>
          <cx:pt idx="391">48.192899999999995</cx:pt>
          <cx:pt idx="392">52.354500000000002</cx:pt>
          <cx:pt idx="393">56.309100000000001</cx:pt>
          <cx:pt idx="394">56.499099999999999</cx:pt>
          <cx:pt idx="395">53.4056</cx:pt>
          <cx:pt idx="396">45.801400000000001</cx:pt>
          <cx:pt idx="397">46.473500000000001</cx:pt>
          <cx:pt idx="398">48.299399999999999</cx:pt>
          <cx:pt idx="399">49.410500000000006</cx:pt>
          <cx:pt idx="400">51.953199999999995</cx:pt>
          <cx:pt idx="401">51.513499999999993</cx:pt>
          <cx:pt idx="402">48.123399999999997</cx:pt>
          <cx:pt idx="403">52.7699</cx:pt>
          <cx:pt idx="404">70.9649</cx:pt>
          <cx:pt idx="405">63.925599999999996</cx:pt>
          <cx:pt idx="406">60.937900000000006</cx:pt>
          <cx:pt idx="407">66.683099999999996</cx:pt>
          <cx:pt idx="408">54.039299999999997</cx:pt>
          <cx:pt idx="409">47.933700000000002</cx:pt>
          <cx:pt idx="410">49.558599999999998</cx:pt>
          <cx:pt idx="411">58.094000000000001</cx:pt>
          <cx:pt idx="412">62.694600000000001</cx:pt>
          <cx:pt idx="413">56.230400000000003</cx:pt>
          <cx:pt idx="414">61.818400000000004</cx:pt>
          <cx:pt idx="415">72.162400000000005</cx:pt>
          <cx:pt idx="416">53.656299999999995</cx:pt>
          <cx:pt idx="417">56.261099999999999</cx:pt>
          <cx:pt idx="418">56.313700000000004</cx:pt>
          <cx:pt idx="419">52.677500000000002</cx:pt>
          <cx:pt idx="420">48.798000000000002</cx:pt>
          <cx:pt idx="421">51.488799999999998</cx:pt>
          <cx:pt idx="422">48.476700000000001</cx:pt>
          <cx:pt idx="423">54.0107</cx:pt>
          <cx:pt idx="424">55.448699999999995</cx:pt>
          <cx:pt idx="425">80.671000000000006</cx:pt>
          <cx:pt idx="426">64.727499999999992</cx:pt>
          <cx:pt idx="427">57.128599999999999</cx:pt>
          <cx:pt idx="428">62.795500000000004</cx:pt>
          <cx:pt idx="429">47.442900000000002</cx:pt>
          <cx:pt idx="430">47.095500000000001</cx:pt>
          <cx:pt idx="431">59.302399999999999</cx:pt>
          <cx:pt idx="432">64.966899999999995</cx:pt>
          <cx:pt idx="433">47.9193</cx:pt>
          <cx:pt idx="434">47.065599999999996</cx:pt>
          <cx:pt idx="435">56.635999999999996</cx:pt>
          <cx:pt idx="436">83.615800000000007</cx:pt>
          <cx:pt idx="437">66.984199999999987</cx:pt>
          <cx:pt idx="438">106.411</cx:pt>
          <cx:pt idx="439">123.217</cx:pt>
          <cx:pt idx="440">56.903199999999998</cx:pt>
          <cx:pt idx="441">74.225200000000001</cx:pt>
          <cx:pt idx="442">72.309100000000001</cx:pt>
          <cx:pt idx="443">50.1633</cx:pt>
          <cx:pt idx="444">48.676700000000004</cx:pt>
          <cx:pt idx="445">51.129800000000003</cx:pt>
          <cx:pt idx="446">53.035400000000003</cx:pt>
          <cx:pt idx="447">107.05499999999999</cx:pt>
          <cx:pt idx="448">50.629100000000001</cx:pt>
          <cx:pt idx="449">55.743500000000004</cx:pt>
          <cx:pt idx="450">102.51599999999999</cx:pt>
          <cx:pt idx="451">70.816500000000005</cx:pt>
          <cx:pt idx="452">75.562299999999993</cx:pt>
          <cx:pt idx="453">57.495999999999995</cx:pt>
          <cx:pt idx="454">49.894300000000001</cx:pt>
          <cx:pt idx="455">50.397500000000001</cx:pt>
          <cx:pt idx="456">49.6721</cx:pt>
          <cx:pt idx="457">49.598799999999997</cx:pt>
          <cx:pt idx="458">51.3157</cx:pt>
          <cx:pt idx="459">55.188500000000005</cx:pt>
          <cx:pt idx="460">57.095800000000004</cx:pt>
          <cx:pt idx="461">56.657499999999999</cx:pt>
          <cx:pt idx="462">53.560400000000001</cx:pt>
          <cx:pt idx="463">57.143699999999995</cx:pt>
          <cx:pt idx="464">57.705800000000004</cx:pt>
          <cx:pt idx="465">93.89309999999999</cx:pt>
          <cx:pt idx="466">61.631499999999996</cx:pt>
          <cx:pt idx="467">57.863400000000006</cx:pt>
          <cx:pt idx="468">59.8247</cx:pt>
          <cx:pt idx="469">86.426500000000004</cx:pt>
          <cx:pt idx="470">62.076500000000003</cx:pt>
          <cx:pt idx="471">60.998200000000004</cx:pt>
          <cx:pt idx="472">61.820800000000006</cx:pt>
          <cx:pt idx="473">59.9925</cx:pt>
          <cx:pt idx="474">51.348100000000002</cx:pt>
          <cx:pt idx="475">49.6496</cx:pt>
          <cx:pt idx="476">61.742199999999997</cx:pt>
          <cx:pt idx="477">48.826900000000002</cx:pt>
          <cx:pt idx="478">50.243400000000001</cx:pt>
          <cx:pt idx="479">51.944400000000002</cx:pt>
          <cx:pt idx="480">66.89009999999999</cx:pt>
          <cx:pt idx="481">128.68299999999999</cx:pt>
          <cx:pt idx="482">63.958799999999997</cx:pt>
          <cx:pt idx="483">56.963200000000001</cx:pt>
          <cx:pt idx="484">66.559999999999988</cx:pt>
          <cx:pt idx="485">141.80599999999998</cx:pt>
          <cx:pt idx="486">80.281099999999995</cx:pt>
          <cx:pt idx="487">145.16000000000003</cx:pt>
          <cx:pt idx="488">168.428</cx:pt>
          <cx:pt idx="489">72.083100000000002</cx:pt>
          <cx:pt idx="490">67.051200000000009</cx:pt>
          <cx:pt idx="491">62.029599999999995</cx:pt>
          <cx:pt idx="492">81.749299999999991</cx:pt>
          <cx:pt idx="493">73.936799999999991</cx:pt>
          <cx:pt idx="494">62.578300000000006</cx:pt>
          <cx:pt idx="495">90.225899999999996</cx:pt>
          <cx:pt idx="496">65.132300000000001</cx:pt>
          <cx:pt idx="497">62.772900000000007</cx:pt>
          <cx:pt idx="498">68.879899999999992</cx:pt>
          <cx:pt idx="499">69.717299999999994</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Tempo despendido no algoritmo </a:t>
            </a:r>
            <a:r>
              <a:rPr lang="en-US" sz="1000" b="0" i="0" u="none" strike="noStrike" baseline="0">
                <a:solidFill>
                  <a:sysClr val="windowText" lastClr="000000">
                    <a:lumMod val="65000"/>
                    <a:lumOff val="35000"/>
                  </a:sysClr>
                </a:solidFill>
                <a:latin typeface="Calibri" panose="020F0502020204030204"/>
              </a:rPr>
              <a:t>(ms)</a:t>
            </a: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boxWhisker" uniqueId="{95AFC84B-3A12-448D-8EEB-DA16EAEC1FB5}" formatIdx="2">
          <cx:tx>
            <cx:txData>
              <cx:f>Sheet2!$A$1</cx:f>
              <cx:v>Mapa 3x3 6D 12P</cx:v>
            </cx:txData>
          </cx:tx>
          <cx:dataId val="0"/>
          <cx:layoutPr>
            <cx:visibility nonoutliers="0" outliers="0"/>
            <cx:statistics quartileMethod="exclusive"/>
          </cx:layoutPr>
        </cx:series>
        <cx:series layoutId="boxWhisker" uniqueId="{4D81093E-B9BF-4A71-A2D6-7479C1C89BA0}" formatIdx="3">
          <cx:tx>
            <cx:txData>
              <cx:f>Sheet2!$B$1</cx:f>
              <cx:v>Mapa 10x10 20D 60P</cx:v>
            </cx:txData>
          </cx:tx>
          <cx:dataId val="1"/>
          <cx:layoutPr>
            <cx:visibility nonoutliers="0" outliers="0"/>
            <cx:statistics quartileMethod="exclusive"/>
          </cx:layoutPr>
        </cx:series>
      </cx:plotAreaRegion>
      <cx:axis id="0" hidden="1">
        <cx:catScaling gapWidth="1"/>
        <cx:tickLabels/>
      </cx:axis>
      <cx:axis id="1">
        <cx:valScaling/>
        <cx:majorGridlines/>
        <cx:tickLabels/>
        <cx:numFmt formatCode="General" sourceLinked="0"/>
      </cx:axis>
    </cx:plotArea>
    <cx:legend pos="b"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3">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Mas17</b:Tag>
    <b:SourceType>JournalArticle</b:SourceType>
    <b:Guid>{340933D0-5F59-4AE3-BD03-FDD03DA28BE6}</b:Guid>
    <b:Author>
      <b:Author>
        <b:NameList>
          <b:Person>
            <b:Last>Masoud</b:Last>
            <b:First>Neda</b:First>
          </b:Person>
          <b:Person>
            <b:Last>Jayakrishnan</b:Last>
            <b:First>R.</b:First>
          </b:Person>
        </b:NameList>
      </b:Author>
    </b:Author>
    <b:Title>A real-time algorithm to solve the peer-to-peer ride-matching problem in a flexible ridesharing system</b:Title>
    <b:JournalName>Transportation Research Part B: Methodological</b:JournalName>
    <b:Year>2017</b:Year>
    <b:Pages>218 - 236</b:Pages>
    <b:Volume>106</b:Volume>
    <b:RefOrder>1</b:RefOrder>
  </b:Source>
</b:Sources>
</file>

<file path=customXml/itemProps1.xml><?xml version="1.0" encoding="utf-8"?>
<ds:datastoreItem xmlns:ds="http://schemas.openxmlformats.org/officeDocument/2006/customXml" ds:itemID="{EC5C05FB-508C-4AD7-9CC3-0AF0A2944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13</Pages>
  <Words>4527</Words>
  <Characters>24448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dc:creator>
  <cp:keywords/>
  <dc:description/>
  <cp:lastModifiedBy>João Lourenço Teixeira Vieira</cp:lastModifiedBy>
  <cp:revision>424</cp:revision>
  <cp:lastPrinted>2018-04-11T20:35:00Z</cp:lastPrinted>
  <dcterms:created xsi:type="dcterms:W3CDTF">2018-04-05T15:56:00Z</dcterms:created>
  <dcterms:modified xsi:type="dcterms:W3CDTF">2018-05-19T03:09:00Z</dcterms:modified>
</cp:coreProperties>
</file>